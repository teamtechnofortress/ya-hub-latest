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pPr w:leftFromText="141" w:rightFromText="141" w:tblpY="-1440"/>
        <w:tblW w:w="11078" w:type="dxa"/>
        <w:tblLook w:val="04A0" w:firstRow="1" w:lastRow="0" w:firstColumn="1" w:lastColumn="0" w:noHBand="0" w:noVBand="1"/>
      </w:tblPr>
      <w:tblGrid>
        <w:gridCol w:w="5069"/>
        <w:gridCol w:w="6009"/>
      </w:tblGrid>
      <w:tr w:rsidR="001B2E51" w14:paraId="55637FBE" w14:textId="77777777" w:rsidTr="00E83D97">
        <w:tc>
          <w:tcPr>
            <w:tcW w:w="5069" w:type="dxa"/>
          </w:tcPr>
          <w:p w14:paraId="7901EB79" w14:textId="35D8C277" w:rsidR="001B2E51" w:rsidRDefault="001B2E51" w:rsidP="00E83D97">
            <w:pPr>
              <w:pStyle w:val="Ttulo"/>
            </w:pPr>
            <w:r>
              <w:t>English Version</w:t>
            </w:r>
          </w:p>
        </w:tc>
        <w:tc>
          <w:tcPr>
            <w:tcW w:w="6009" w:type="dxa"/>
          </w:tcPr>
          <w:p w14:paraId="069BCCFE" w14:textId="2D42EC68" w:rsidR="001B2E51" w:rsidRDefault="00351D58" w:rsidP="00E83D97">
            <w:pPr>
              <w:pStyle w:val="Ttulo"/>
              <w:pBdr>
                <w:bottom w:val="none" w:sz="0" w:space="0" w:color="auto"/>
              </w:pBdr>
            </w:pPr>
            <w:r>
              <w:rPr>
                <w:noProof/>
                <w:lang w:val="de-DE" w:bidi="de-DE"/>
              </w:rPr>
              <mc:AlternateContent>
                <mc:Choice Requires="wps">
                  <w:drawing>
                    <wp:anchor distT="0" distB="0" distL="114300" distR="114300" simplePos="0" relativeHeight="251659264" behindDoc="0" locked="0" layoutInCell="1" allowOverlap="1" wp14:anchorId="7B741404" wp14:editId="52E56D2B">
                      <wp:simplePos x="0" y="0"/>
                      <wp:positionH relativeFrom="column">
                        <wp:posOffset>7106</wp:posOffset>
                      </wp:positionH>
                      <wp:positionV relativeFrom="paragraph">
                        <wp:posOffset>431395</wp:posOffset>
                      </wp:positionV>
                      <wp:extent cx="3667327" cy="0"/>
                      <wp:effectExtent l="0" t="0" r="15875" b="12700"/>
                      <wp:wrapNone/>
                      <wp:docPr id="3" name="Straight Connector 3"/>
                      <wp:cNvGraphicFramePr/>
                      <a:graphic xmlns:a="http://schemas.openxmlformats.org/drawingml/2006/main">
                        <a:graphicData uri="http://schemas.microsoft.com/office/word/2010/wordprocessingShape">
                          <wps:wsp>
                            <wps:cNvCnPr/>
                            <wps:spPr>
                              <a:xfrm>
                                <a:off x="0" y="0"/>
                                <a:ext cx="36673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E794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3.95pt" to="289.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" strokecolor="#4579b8 [3044]"/>
                  </w:pict>
                </mc:Fallback>
              </mc:AlternateContent>
            </w:r>
            <w:r w:rsidR="001B2E51" w:rsidRPr="00F550CA">
              <w:rPr>
                <w:lang w:val="de-DE" w:bidi="de-DE"/>
              </w:rPr>
              <w:t>German Version</w:t>
            </w:r>
          </w:p>
        </w:tc>
      </w:tr>
      <w:tr w:rsidR="001B2E51" w:rsidRPr="00E83D97" w14:paraId="0671FB60" w14:textId="77777777" w:rsidTr="00E83D97">
        <w:tc>
          <w:tcPr>
            <w:tcW w:w="5069" w:type="dxa"/>
          </w:tcPr>
          <w:p w14:paraId="76C9A113" w14:textId="6F21D32B" w:rsidR="001B2E51" w:rsidRPr="00381C87" w:rsidRDefault="001B2E51" w:rsidP="00E83D97">
            <w:pPr>
              <w:pStyle w:val="Ttulo"/>
            </w:pPr>
            <w:r w:rsidRPr="00381C87">
              <w:t xml:space="preserve">Why You Choose </w:t>
            </w:r>
            <w:r>
              <w:t>LST</w:t>
            </w:r>
            <w:r w:rsidRPr="00381C87">
              <w:t xml:space="preserve"> Travel Agency</w:t>
            </w:r>
          </w:p>
        </w:tc>
        <w:tc>
          <w:tcPr>
            <w:tcW w:w="6009" w:type="dxa"/>
          </w:tcPr>
          <w:p w14:paraId="7127E726" w14:textId="58D78679" w:rsidR="001B2E51" w:rsidRPr="00E83D97" w:rsidRDefault="00351D58" w:rsidP="00E83D97">
            <w:pPr>
              <w:pStyle w:val="Ttulo"/>
              <w:pBdr>
                <w:bottom w:val="none" w:sz="0" w:space="0" w:color="auto"/>
              </w:pBdr>
              <w:rPr>
                <w:lang w:val="de-DE"/>
              </w:rPr>
            </w:pPr>
            <w:r>
              <w:rPr>
                <w:noProof/>
                <w:lang w:val="de-DE" w:bidi="de-DE"/>
              </w:rPr>
              <mc:AlternateContent>
                <mc:Choice Requires="wps">
                  <w:drawing>
                    <wp:anchor distT="0" distB="0" distL="114300" distR="114300" simplePos="0" relativeHeight="251660288" behindDoc="0" locked="0" layoutInCell="1" allowOverlap="1" wp14:anchorId="5F4EC1B2" wp14:editId="49F65605">
                      <wp:simplePos x="0" y="0"/>
                      <wp:positionH relativeFrom="column">
                        <wp:posOffset>7106</wp:posOffset>
                      </wp:positionH>
                      <wp:positionV relativeFrom="paragraph">
                        <wp:posOffset>1228522</wp:posOffset>
                      </wp:positionV>
                      <wp:extent cx="3667125" cy="0"/>
                      <wp:effectExtent l="0" t="0" r="15875" b="12700"/>
                      <wp:wrapNone/>
                      <wp:docPr id="4" name="Straight Connector 4"/>
                      <wp:cNvGraphicFramePr/>
                      <a:graphic xmlns:a="http://schemas.openxmlformats.org/drawingml/2006/main">
                        <a:graphicData uri="http://schemas.microsoft.com/office/word/2010/wordprocessingShape">
                          <wps:wsp>
                            <wps:cNvCnPr/>
                            <wps:spPr>
                              <a:xfrm>
                                <a:off x="0" y="0"/>
                                <a:ext cx="3667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A780A"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96.75pt" to="289.3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" strokecolor="#4579b8 [3044]"/>
                  </w:pict>
                </mc:Fallback>
              </mc:AlternateContent>
            </w:r>
            <w:r w:rsidR="001B2E51" w:rsidRPr="00F550CA">
              <w:rPr>
                <w:lang w:val="de-DE" w:bidi="de-DE"/>
              </w:rPr>
              <w:t>Warum sollten Sie sich für LST Travel Agency entscheiden?</w:t>
            </w:r>
          </w:p>
        </w:tc>
      </w:tr>
      <w:tr w:rsidR="001B2E51" w14:paraId="44A2A342" w14:textId="77777777" w:rsidTr="00E83D97">
        <w:tc>
          <w:tcPr>
            <w:tcW w:w="5069" w:type="dxa"/>
          </w:tcPr>
          <w:p w14:paraId="343C3E2E"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Unique Tours</w:t>
            </w:r>
          </w:p>
          <w:p w14:paraId="652882F9" w14:textId="1D5B54FE" w:rsidR="001B2E51" w:rsidRDefault="001B2E51" w:rsidP="00E83D97">
            <w:pPr>
              <w:spacing w:line="360" w:lineRule="auto"/>
              <w:jc w:val="both"/>
            </w:pPr>
            <w:r w:rsidRPr="00381C87">
              <w:rPr>
                <w:rFonts w:ascii="Times New Roman" w:eastAsiaTheme="majorEastAsia" w:hAnsi="Times New Roman" w:cs="Times New Roman"/>
                <w:kern w:val="28"/>
                <w:sz w:val="24"/>
                <w:szCs w:val="24"/>
              </w:rPr>
              <w:t>L</w:t>
            </w:r>
            <w:r>
              <w:rPr>
                <w:rFonts w:ascii="Times New Roman" w:eastAsiaTheme="majorEastAsia" w:hAnsi="Times New Roman" w:cs="Times New Roman"/>
                <w:kern w:val="28"/>
                <w:sz w:val="24"/>
                <w:szCs w:val="24"/>
              </w:rPr>
              <w:t>S</w:t>
            </w:r>
            <w:r w:rsidRPr="00381C87">
              <w:rPr>
                <w:rFonts w:ascii="Times New Roman" w:eastAsiaTheme="majorEastAsia" w:hAnsi="Times New Roman" w:cs="Times New Roman"/>
                <w:kern w:val="28"/>
                <w:sz w:val="24"/>
                <w:szCs w:val="24"/>
              </w:rPr>
              <w:t>T's travel agency believes that all our sights and activities are carefully selected and evaluated for itineraries highly customized to your interests and set us apart from other tour operators.</w:t>
            </w:r>
          </w:p>
        </w:tc>
        <w:tc>
          <w:tcPr>
            <w:tcW w:w="6009" w:type="dxa"/>
          </w:tcPr>
          <w:p w14:paraId="61497333"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Einzigartige Reisen</w:t>
            </w:r>
          </w:p>
          <w:p w14:paraId="5E0948B6" w14:textId="59D546F1" w:rsidR="001B2E51" w:rsidRDefault="001B2E51" w:rsidP="00E83D97">
            <w:pPr>
              <w:pStyle w:val="Ttulo"/>
              <w:pBdr>
                <w:bottom w:val="none" w:sz="0" w:space="0" w:color="auto"/>
              </w:pBdr>
              <w:spacing w:line="360" w:lineRule="auto"/>
            </w:pPr>
            <w:r w:rsidRPr="00A907E0">
              <w:rPr>
                <w:rFonts w:ascii="Times New Roman" w:hAnsi="Times New Roman" w:cs="Times New Roman"/>
                <w:color w:val="000000" w:themeColor="text1"/>
                <w:sz w:val="24"/>
                <w:szCs w:val="24"/>
                <w:lang w:val="de-DE" w:bidi="de-DE"/>
              </w:rPr>
              <w:t>Die LST Travel Agency ist der Überzeugung, dass alle unsere Sehenswürdigkeiten und Aktivitäten sorgfältig ausgewählt und ausgewertet werden, damit die Reiserouten genau auf Ihre Interessen zugeschnitten sind. So unterscheiden wir uns maßgeblich vom Wettbewerb.</w:t>
            </w:r>
          </w:p>
        </w:tc>
      </w:tr>
      <w:tr w:rsidR="001B2E51" w:rsidRPr="00E83D97" w14:paraId="717D1B3A" w14:textId="77777777" w:rsidTr="00E83D97">
        <w:tc>
          <w:tcPr>
            <w:tcW w:w="5069" w:type="dxa"/>
          </w:tcPr>
          <w:p w14:paraId="680F4D97"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Best Prices</w:t>
            </w:r>
          </w:p>
          <w:p w14:paraId="2E5E0467" w14:textId="63ADFA99" w:rsidR="001B2E51" w:rsidRDefault="001B2E51" w:rsidP="00E83D97">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deals with their client</w:t>
            </w:r>
            <w:ins w:id="0" w:author="Lea Wettmann" w:date="2021-07-20T09:59:00Z">
              <w:r>
                <w:rPr>
                  <w:rFonts w:ascii="Times New Roman" w:eastAsiaTheme="majorEastAsia" w:hAnsi="Times New Roman" w:cs="Times New Roman"/>
                  <w:kern w:val="28"/>
                  <w:sz w:val="24"/>
                  <w:szCs w:val="24"/>
                </w:rPr>
                <w:t>s</w:t>
              </w:r>
            </w:ins>
            <w:r w:rsidRPr="00381C87">
              <w:rPr>
                <w:rFonts w:ascii="Times New Roman" w:eastAsiaTheme="majorEastAsia" w:hAnsi="Times New Roman" w:cs="Times New Roman"/>
                <w:kern w:val="28"/>
                <w:sz w:val="24"/>
                <w:szCs w:val="24"/>
              </w:rPr>
              <w:t xml:space="preserve"> in a friendly environment that shows the importance of good price/quality services. We have arranged all tours to create trustworthiness to feel pride in our practical approach; you can benefit from us; our trips are competitively priced.</w:t>
            </w:r>
          </w:p>
        </w:tc>
        <w:tc>
          <w:tcPr>
            <w:tcW w:w="6009" w:type="dxa"/>
          </w:tcPr>
          <w:p w14:paraId="660F6191"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Die besten Preise</w:t>
            </w:r>
          </w:p>
          <w:p w14:paraId="56A4DE98" w14:textId="771EE598" w:rsidR="001B2E51" w:rsidRPr="00E83D97" w:rsidRDefault="001B2E51" w:rsidP="00E83D97">
            <w:pPr>
              <w:pStyle w:val="Ttulo"/>
              <w:pBdr>
                <w:bottom w:val="none" w:sz="0" w:space="0" w:color="auto"/>
              </w:pBdr>
              <w:spacing w:line="360" w:lineRule="auto"/>
              <w:rPr>
                <w:lang w:val="de-DE"/>
              </w:rPr>
            </w:pPr>
            <w:r w:rsidRPr="00A907E0">
              <w:rPr>
                <w:rFonts w:ascii="Times New Roman" w:hAnsi="Times New Roman" w:cs="Times New Roman"/>
                <w:color w:val="000000" w:themeColor="text1"/>
                <w:sz w:val="24"/>
                <w:szCs w:val="24"/>
                <w:lang w:val="de-DE" w:bidi="de-DE"/>
              </w:rPr>
              <w:t>Die LST Travel Agency betreut ihre Kunden in einer freundlichen Atmosphäre, in der das Preis-Leistungs-Verhältnis der gebotenen Leistungen besonders im Vordergrund steht. Wir haben alle Reisen so zusammengestellt, dass sie verlässlich sind und Sie stolz auf unsere praktische Vorgehensweise sein können. Sie können von uns profitieren. Unsere Reisen sind zu wettbewerbsfähigen Preisen verfügbar.</w:t>
            </w:r>
          </w:p>
        </w:tc>
      </w:tr>
      <w:tr w:rsidR="001B2E51" w:rsidRPr="00E83D97" w14:paraId="14457309" w14:textId="77777777" w:rsidTr="00E83D97">
        <w:tc>
          <w:tcPr>
            <w:tcW w:w="5069" w:type="dxa"/>
          </w:tcPr>
          <w:p w14:paraId="45AE75B4"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Gleaming Approach</w:t>
            </w:r>
          </w:p>
          <w:p w14:paraId="678A75DB" w14:textId="30178E9D" w:rsidR="001B2E51" w:rsidRDefault="001B2E51" w:rsidP="00E83D97">
            <w:pPr>
              <w:spacing w:line="360" w:lineRule="auto"/>
              <w:jc w:val="both"/>
            </w:pPr>
            <w:r w:rsidRPr="00381C87">
              <w:rPr>
                <w:rFonts w:ascii="Times New Roman" w:eastAsiaTheme="majorEastAsia" w:hAnsi="Times New Roman" w:cs="Times New Roman"/>
                <w:kern w:val="28"/>
                <w:sz w:val="24"/>
                <w:szCs w:val="24"/>
              </w:rPr>
              <w:t>We are a young and passionate team continuously seeking gleaming approaches with new development to maintain our trips fresh, unique, and very fun.</w:t>
            </w:r>
          </w:p>
        </w:tc>
        <w:tc>
          <w:tcPr>
            <w:tcW w:w="6009" w:type="dxa"/>
          </w:tcPr>
          <w:p w14:paraId="775AE3F6"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Glänzendes Konzept</w:t>
            </w:r>
          </w:p>
          <w:p w14:paraId="24FF1C70" w14:textId="74E85C5C" w:rsidR="001B2E51" w:rsidRPr="00E83D97" w:rsidRDefault="001B2E51" w:rsidP="00E83D97">
            <w:pPr>
              <w:pStyle w:val="Ttulo"/>
              <w:pBdr>
                <w:bottom w:val="none" w:sz="0" w:space="0" w:color="auto"/>
              </w:pBdr>
              <w:spacing w:line="360" w:lineRule="auto"/>
              <w:rPr>
                <w:lang w:val="de-DE"/>
              </w:rPr>
            </w:pPr>
            <w:r w:rsidRPr="00A907E0">
              <w:rPr>
                <w:rFonts w:ascii="Times New Roman" w:hAnsi="Times New Roman" w:cs="Times New Roman"/>
                <w:color w:val="000000" w:themeColor="text1"/>
                <w:sz w:val="24"/>
                <w:szCs w:val="24"/>
                <w:lang w:val="de-DE" w:bidi="de-DE"/>
              </w:rPr>
              <w:t>Wir sind ein junges und leidenschaftliches Team, das ständig nach glänzenden Konzepten mit neuen Entwicklungen sucht, um unsere Reisen frisch, einzigartig und sehr lustig zu gestalten.</w:t>
            </w:r>
          </w:p>
        </w:tc>
      </w:tr>
      <w:tr w:rsidR="001B2E51" w:rsidRPr="00E83D97" w14:paraId="47C6DA88" w14:textId="77777777" w:rsidTr="00E83D97">
        <w:tc>
          <w:tcPr>
            <w:tcW w:w="5069" w:type="dxa"/>
          </w:tcPr>
          <w:p w14:paraId="40F07CBB"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lastRenderedPageBreak/>
              <w:t>Big Smile</w:t>
            </w:r>
          </w:p>
          <w:p w14:paraId="7C1F864C" w14:textId="16979B50"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You must relax and be fun throughout your holiday or leisure time; therefore, our always beaming team will always try their best to make you grin.</w:t>
            </w:r>
          </w:p>
        </w:tc>
        <w:tc>
          <w:tcPr>
            <w:tcW w:w="6009" w:type="dxa"/>
          </w:tcPr>
          <w:p w14:paraId="112C2957"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Großes Lächeln</w:t>
            </w:r>
          </w:p>
          <w:p w14:paraId="21041893" w14:textId="663AA214" w:rsidR="001B2E51" w:rsidRPr="00E83D97" w:rsidRDefault="001B2E51" w:rsidP="00E83D97">
            <w:pPr>
              <w:pStyle w:val="Ttulo"/>
              <w:pBdr>
                <w:bottom w:val="none" w:sz="0" w:space="0" w:color="auto"/>
              </w:pBdr>
              <w:spacing w:line="360" w:lineRule="auto"/>
              <w:rPr>
                <w:lang w:val="de-DE"/>
              </w:rPr>
            </w:pPr>
            <w:r w:rsidRPr="00A907E0">
              <w:rPr>
                <w:rFonts w:ascii="Times New Roman" w:hAnsi="Times New Roman" w:cs="Times New Roman"/>
                <w:color w:val="000000" w:themeColor="text1"/>
                <w:sz w:val="24"/>
                <w:szCs w:val="24"/>
                <w:lang w:val="de-DE" w:bidi="de-DE"/>
              </w:rPr>
              <w:t>Sie dürfen sich während Ihres Urlaubs oder Ihrer Freizeit ganz auf das Entspannen und Spaß haben konzentrieren. Deshalb wird unser strahlendes Team sein Bestes geben, um Sie zum Lächeln zu bringen.</w:t>
            </w:r>
          </w:p>
        </w:tc>
      </w:tr>
      <w:tr w:rsidR="001B2E51" w:rsidRPr="00E83D97" w14:paraId="6B505012" w14:textId="77777777" w:rsidTr="00E83D97">
        <w:tc>
          <w:tcPr>
            <w:tcW w:w="5069" w:type="dxa"/>
          </w:tcPr>
          <w:p w14:paraId="36CD28AF"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Flexibility</w:t>
            </w:r>
          </w:p>
          <w:p w14:paraId="6E76DF09" w14:textId="52C4069F"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Vacation is about the freedom to do anything you want to do. Our easy-to-use tour guides are always available even on the trip to make changes to the original tour route!</w:t>
            </w:r>
          </w:p>
        </w:tc>
        <w:tc>
          <w:tcPr>
            <w:tcW w:w="6009" w:type="dxa"/>
          </w:tcPr>
          <w:p w14:paraId="7268D14C"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Flexibilität</w:t>
            </w:r>
          </w:p>
          <w:p w14:paraId="7928C9F7" w14:textId="3A32505D" w:rsidR="001B2E51" w:rsidRPr="00E83D97" w:rsidRDefault="001B2E51" w:rsidP="00E83D97">
            <w:pPr>
              <w:pStyle w:val="Ttulo"/>
              <w:pBdr>
                <w:bottom w:val="none" w:sz="0" w:space="0" w:color="auto"/>
              </w:pBdr>
              <w:spacing w:line="360" w:lineRule="auto"/>
              <w:rPr>
                <w:lang w:val="de-DE"/>
              </w:rPr>
            </w:pPr>
            <w:r w:rsidRPr="00A907E0">
              <w:rPr>
                <w:rFonts w:ascii="Times New Roman" w:hAnsi="Times New Roman" w:cs="Times New Roman"/>
                <w:color w:val="000000" w:themeColor="text1"/>
                <w:sz w:val="24"/>
                <w:szCs w:val="24"/>
                <w:lang w:val="de-DE" w:bidi="de-DE"/>
              </w:rPr>
              <w:t>Im Urlaub geht es darum, die Freiheit zu haben, alles zu tun, was Sie tun möchten. Unsere benutzerfreundlichen Reiseleiter sind auch während der Reise immer verfügbar, um Änderungen an der ursprünglichen Reiseroute vorzunehmen!</w:t>
            </w:r>
          </w:p>
        </w:tc>
      </w:tr>
      <w:tr w:rsidR="001B2E51" w:rsidRPr="00E83D97" w14:paraId="16F756D5" w14:textId="77777777" w:rsidTr="00E83D97">
        <w:tc>
          <w:tcPr>
            <w:tcW w:w="5069" w:type="dxa"/>
          </w:tcPr>
          <w:p w14:paraId="2EDA8342" w14:textId="77777777" w:rsidR="001B2E51" w:rsidRPr="00381C87" w:rsidRDefault="001B2E51" w:rsidP="00E83D97">
            <w:pPr>
              <w:pStyle w:val="Ttulo"/>
            </w:pPr>
            <w:r w:rsidRPr="00381C87">
              <w:t>About us</w:t>
            </w:r>
          </w:p>
          <w:p w14:paraId="0FEA5618" w14:textId="77777777" w:rsidR="001B2E51" w:rsidRPr="00381C87" w:rsidRDefault="001B2E51" w:rsidP="00E83D97">
            <w:p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has over 15 years of tourist experience, a young and ambitious team that relies on our values, beliefs, and services with confidence and a strong foundation. Our selected employees are highly qualified in their field of work. As a team with a lasting smile on our faces, we work with tremendous dedication. As a corporation, we take every problem and opportunity with both hands and don't let it happen until we get it right.</w:t>
            </w:r>
          </w:p>
          <w:p w14:paraId="543B7782"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p>
        </w:tc>
        <w:tc>
          <w:tcPr>
            <w:tcW w:w="6009" w:type="dxa"/>
          </w:tcPr>
          <w:p w14:paraId="3741CE16" w14:textId="77777777" w:rsidR="001B2E51" w:rsidRPr="00F550CA" w:rsidRDefault="001B2E51" w:rsidP="00E83D97">
            <w:pPr>
              <w:pStyle w:val="Ttulo"/>
              <w:rPr>
                <w:lang w:val="de-DE"/>
              </w:rPr>
            </w:pPr>
            <w:r w:rsidRPr="00F550CA">
              <w:rPr>
                <w:lang w:val="de-DE" w:bidi="de-DE"/>
              </w:rPr>
              <w:t>Über uns</w:t>
            </w:r>
          </w:p>
          <w:p w14:paraId="728BF4B6" w14:textId="77777777" w:rsidR="001B2E51" w:rsidRPr="00F550CA" w:rsidRDefault="001B2E51" w:rsidP="00E83D97">
            <w:p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Die LST Travel Agency hat über 15 Jahre Erfahrung im Tourismus. Unser junges und ehrgeiziges Team setzt auf unsere Werte, Überzeugungen und Leistungen mit Vertrauen und einem starken Fundament. Unsere sorgfältig ausgewählten Mitarbeiter sind hoch qualifiziert in ihrem Tätigkeitsgebiet. Unsere Teammitglieder haben stets ein Lächeln auf dem Gesicht und arbeiten mit großem Engagement. Als Unternehmen ergreifen wir jedes Problem und jede Gelegenheit beim Schopf und lassen nicht locker, bis alles passt.</w:t>
            </w:r>
          </w:p>
          <w:p w14:paraId="1E1020F3" w14:textId="77777777" w:rsidR="001B2E51" w:rsidRPr="00E83D97" w:rsidRDefault="001B2E51" w:rsidP="00E83D97">
            <w:pPr>
              <w:pStyle w:val="Ttulo"/>
              <w:pBdr>
                <w:bottom w:val="none" w:sz="0" w:space="0" w:color="auto"/>
              </w:pBdr>
              <w:rPr>
                <w:lang w:val="de-DE"/>
              </w:rPr>
            </w:pPr>
          </w:p>
        </w:tc>
      </w:tr>
      <w:tr w:rsidR="001B2E51" w:rsidRPr="00E83D97" w14:paraId="356E67E7" w14:textId="77777777" w:rsidTr="00E83D97">
        <w:tc>
          <w:tcPr>
            <w:tcW w:w="5069" w:type="dxa"/>
          </w:tcPr>
          <w:p w14:paraId="55E2FD1D" w14:textId="77777777" w:rsidR="001B2E51" w:rsidRPr="00381C87" w:rsidRDefault="001B2E51" w:rsidP="00E83D97">
            <w:pPr>
              <w:pStyle w:val="Ttulo"/>
            </w:pPr>
            <w:r w:rsidRPr="00381C87">
              <w:t xml:space="preserve">Four words are capturing </w:t>
            </w:r>
            <w:r>
              <w:t>LST</w:t>
            </w:r>
            <w:r w:rsidRPr="00381C87">
              <w:t xml:space="preserve"> Travel </w:t>
            </w:r>
            <w:r w:rsidRPr="00381C87">
              <w:lastRenderedPageBreak/>
              <w:t xml:space="preserve">Agency's </w:t>
            </w:r>
            <w:proofErr w:type="gramStart"/>
            <w:r w:rsidRPr="00381C87">
              <w:t>essence;</w:t>
            </w:r>
            <w:proofErr w:type="gramEnd"/>
            <w:r w:rsidRPr="00381C87">
              <w:t xml:space="preserve"> fresh, honest, ambitious, adventurous.</w:t>
            </w:r>
          </w:p>
          <w:p w14:paraId="24587F22" w14:textId="77777777" w:rsidR="001B2E51" w:rsidRPr="00381C87" w:rsidRDefault="001B2E51" w:rsidP="00E83D97">
            <w:pPr>
              <w:pStyle w:val="Ttulo"/>
            </w:pPr>
          </w:p>
        </w:tc>
        <w:tc>
          <w:tcPr>
            <w:tcW w:w="6009" w:type="dxa"/>
          </w:tcPr>
          <w:p w14:paraId="7E37D855" w14:textId="77777777" w:rsidR="001B2E51" w:rsidRPr="00F550CA" w:rsidRDefault="001B2E51" w:rsidP="00E83D97">
            <w:pPr>
              <w:pStyle w:val="Ttulo"/>
              <w:rPr>
                <w:lang w:val="de-DE"/>
              </w:rPr>
            </w:pPr>
            <w:r w:rsidRPr="00F550CA">
              <w:rPr>
                <w:lang w:val="de-DE" w:bidi="de-DE"/>
              </w:rPr>
              <w:lastRenderedPageBreak/>
              <w:t xml:space="preserve">Vier Worte erfassen den Kern der LST Travel </w:t>
            </w:r>
            <w:r w:rsidRPr="00F550CA">
              <w:rPr>
                <w:lang w:val="de-DE" w:bidi="de-DE"/>
              </w:rPr>
              <w:lastRenderedPageBreak/>
              <w:t>Agency: erfrischend, ehrlich, ambitioniert, abenteuerlustig.</w:t>
            </w:r>
          </w:p>
          <w:p w14:paraId="2A4A7342" w14:textId="77777777" w:rsidR="001B2E51" w:rsidRPr="00E83D97" w:rsidRDefault="001B2E51" w:rsidP="00E83D97">
            <w:pPr>
              <w:pStyle w:val="Ttulo"/>
              <w:pBdr>
                <w:bottom w:val="none" w:sz="0" w:space="0" w:color="auto"/>
              </w:pBdr>
              <w:rPr>
                <w:lang w:val="de-DE"/>
              </w:rPr>
            </w:pPr>
          </w:p>
        </w:tc>
      </w:tr>
      <w:tr w:rsidR="001B2E51" w:rsidRPr="00E83D97" w14:paraId="0315F6E5" w14:textId="77777777" w:rsidTr="00E83D97">
        <w:tc>
          <w:tcPr>
            <w:tcW w:w="5069" w:type="dxa"/>
          </w:tcPr>
          <w:p w14:paraId="36643809" w14:textId="453EE1BF"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lastRenderedPageBreak/>
              <w:t xml:space="preserve">Travel company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is becoming part of a local community at </w:t>
            </w:r>
            <w:proofErr w:type="spellStart"/>
            <w:r w:rsidRPr="00381C87">
              <w:rPr>
                <w:rFonts w:ascii="Times New Roman" w:eastAsiaTheme="majorEastAsia" w:hAnsi="Times New Roman" w:cs="Times New Roman"/>
                <w:kern w:val="28"/>
                <w:sz w:val="24"/>
                <w:szCs w:val="24"/>
              </w:rPr>
              <w:t>Niddastrasse</w:t>
            </w:r>
            <w:proofErr w:type="spellEnd"/>
            <w:r w:rsidRPr="00381C87">
              <w:rPr>
                <w:rFonts w:ascii="Times New Roman" w:eastAsiaTheme="majorEastAsia" w:hAnsi="Times New Roman" w:cs="Times New Roman"/>
                <w:kern w:val="28"/>
                <w:sz w:val="24"/>
                <w:szCs w:val="24"/>
              </w:rPr>
              <w:t xml:space="preserve"> 101-103, 60329 Frankfurt a/M, and is within easy walking distance of Frankfurt's central railway station. We are an IATA-certified travel agent offering packages, low-cost leisure and business travel services.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Agency's primary focus is on Africa, but we also offer the least feasible rates to travel anywhere you desire, either in North America, Australia, or Asia.</w:t>
            </w:r>
          </w:p>
        </w:tc>
        <w:tc>
          <w:tcPr>
            <w:tcW w:w="6009" w:type="dxa"/>
          </w:tcPr>
          <w:p w14:paraId="4984E6DC" w14:textId="3F733C93" w:rsidR="001B2E51" w:rsidRPr="00E83D97" w:rsidRDefault="001B2E51" w:rsidP="00E83D97">
            <w:pPr>
              <w:pStyle w:val="Ttulo"/>
              <w:pBdr>
                <w:bottom w:val="none" w:sz="0" w:space="0" w:color="auto"/>
              </w:pBdr>
              <w:spacing w:line="360" w:lineRule="auto"/>
              <w:rPr>
                <w:color w:val="000000" w:themeColor="text1"/>
                <w:lang w:val="de-DE"/>
              </w:rPr>
            </w:pPr>
            <w:r w:rsidRPr="00A907E0">
              <w:rPr>
                <w:rFonts w:ascii="Times New Roman" w:hAnsi="Times New Roman" w:cs="Times New Roman"/>
                <w:color w:val="000000" w:themeColor="text1"/>
                <w:sz w:val="24"/>
                <w:szCs w:val="24"/>
                <w:lang w:val="de-DE" w:bidi="de-DE"/>
              </w:rPr>
              <w:t>Das Reisebüro LST wird Teil einer lokalen Gemeinschaft in der Niddastrasse 101-103, 60329 Frankfurt a/M in unmittelbarer Nähe des Frankfurter Hauptbahnhofs. Wir sind ein IATA-zertifiziertes Reisebüro, das Pauschalreisen, preisgünstige Freizeit- und Geschäftsreisen anbietet. Die LST Travel Agency konzentriert sich hauptsächlich auf Afrika. Wir bieten jedoch auch die günstigsten Tarife an, damit Sie überall hinreisen können, wo Sie es wünschen, sei es in Nordamerika, Australien oder Asien.</w:t>
            </w:r>
          </w:p>
        </w:tc>
      </w:tr>
      <w:tr w:rsidR="001B2E51" w:rsidRPr="00E83D97" w14:paraId="1D33D870" w14:textId="77777777" w:rsidTr="00E83D97">
        <w:tc>
          <w:tcPr>
            <w:tcW w:w="5069" w:type="dxa"/>
          </w:tcPr>
          <w:p w14:paraId="72966387" w14:textId="77777777" w:rsidR="001B2E51" w:rsidRPr="00381C87" w:rsidRDefault="001B2E51" w:rsidP="00E83D97">
            <w:pPr>
              <w:pStyle w:val="Ttulo"/>
            </w:pPr>
            <w:r w:rsidRPr="00381C87">
              <w:t>OUR VISION</w:t>
            </w:r>
          </w:p>
          <w:p w14:paraId="0E75225D" w14:textId="77777777" w:rsidR="001B2E51" w:rsidRPr="00381C87"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provide unique facilities, means, and services to experience desired countries' rich culture and environment.</w:t>
            </w:r>
          </w:p>
          <w:p w14:paraId="3EB4080D" w14:textId="77777777" w:rsidR="001B2E51" w:rsidRPr="00381C87"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shape traveler's wishes into enhancing an unforgettable leisure experience.</w:t>
            </w:r>
          </w:p>
          <w:p w14:paraId="1BA5B264" w14:textId="77777777" w:rsidR="001B2E51" w:rsidRPr="00381C87"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 deal with a friendly environment that shows trustworthiness to feel pride in our practical approach.</w:t>
            </w:r>
          </w:p>
          <w:p w14:paraId="53AA029F" w14:textId="18672A04" w:rsidR="001B2E51" w:rsidRPr="00381C87"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lastRenderedPageBreak/>
              <w:t>To share a wide range of experiences to provide the lending solution that suits you and your budget.</w:t>
            </w:r>
          </w:p>
        </w:tc>
        <w:tc>
          <w:tcPr>
            <w:tcW w:w="6009" w:type="dxa"/>
          </w:tcPr>
          <w:p w14:paraId="42E7AB71" w14:textId="77777777" w:rsidR="001B2E51" w:rsidRPr="00F550CA" w:rsidRDefault="001B2E51" w:rsidP="00E83D97">
            <w:pPr>
              <w:pStyle w:val="Ttulo"/>
              <w:rPr>
                <w:lang w:val="de-DE"/>
              </w:rPr>
            </w:pPr>
            <w:r w:rsidRPr="00F550CA">
              <w:rPr>
                <w:lang w:val="de-DE" w:bidi="de-DE"/>
              </w:rPr>
              <w:lastRenderedPageBreak/>
              <w:t>UNSERE VISION</w:t>
            </w:r>
          </w:p>
          <w:p w14:paraId="4CA8F84C" w14:textId="77777777" w:rsidR="001B2E51" w:rsidRPr="00F550CA"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Einzigartige Unterkünfte, Mittel und Leistungen anzubieten, damit Sie die reiche Kultur und Umwelt der gewünschten Länder erleben können.</w:t>
            </w:r>
          </w:p>
          <w:p w14:paraId="094A6B2E" w14:textId="77777777" w:rsidR="001B2E51" w:rsidRPr="00F550CA"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Die Wünsche der Reisenden so zu verwirklichen, dass ein unvergessliches Freizeiterlebnis entsteht.</w:t>
            </w:r>
          </w:p>
          <w:p w14:paraId="2927F7D1" w14:textId="77777777" w:rsidR="00A907E0"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Eine freundliche Atmosphäre zu schaffen, die Zuverlässigkeit vermittelt, damit Sie stolz auf unseren praktischen Ansatz sein können.</w:t>
            </w:r>
          </w:p>
          <w:p w14:paraId="370D23C2" w14:textId="431574A0" w:rsidR="001B2E51" w:rsidRPr="00A907E0" w:rsidRDefault="001B2E51" w:rsidP="00E83D97">
            <w:pPr>
              <w:pStyle w:val="PargrafodaLista"/>
              <w:numPr>
                <w:ilvl w:val="0"/>
                <w:numId w:val="31"/>
              </w:numPr>
              <w:spacing w:line="360" w:lineRule="auto"/>
              <w:jc w:val="both"/>
              <w:rPr>
                <w:rFonts w:ascii="Times New Roman" w:eastAsiaTheme="majorEastAsia" w:hAnsi="Times New Roman" w:cs="Times New Roman"/>
                <w:kern w:val="28"/>
                <w:sz w:val="24"/>
                <w:szCs w:val="24"/>
                <w:lang w:val="de-DE"/>
              </w:rPr>
            </w:pPr>
            <w:r w:rsidRPr="00A907E0">
              <w:rPr>
                <w:rFonts w:ascii="Times New Roman" w:eastAsiaTheme="majorEastAsia" w:hAnsi="Times New Roman" w:cs="Times New Roman"/>
                <w:sz w:val="24"/>
                <w:szCs w:val="24"/>
                <w:lang w:val="de-DE" w:bidi="de-DE"/>
              </w:rPr>
              <w:lastRenderedPageBreak/>
              <w:t>Eine breite Palette von Erfahrungen zu teilen, um die Finanzierungslösung anzubieten, die zu Ihnen und Ihrem Budget passt.</w:t>
            </w:r>
          </w:p>
        </w:tc>
      </w:tr>
      <w:tr w:rsidR="001B2E51" w14:paraId="1F2CE5E8" w14:textId="77777777" w:rsidTr="00E83D97">
        <w:tc>
          <w:tcPr>
            <w:tcW w:w="5069" w:type="dxa"/>
          </w:tcPr>
          <w:p w14:paraId="1EF868DF" w14:textId="77777777" w:rsidR="001B2E51" w:rsidRPr="00381C87" w:rsidRDefault="001B2E51" w:rsidP="00E83D97">
            <w:pPr>
              <w:pStyle w:val="Ttulo"/>
            </w:pPr>
            <w:r w:rsidRPr="00381C87">
              <w:lastRenderedPageBreak/>
              <w:t>OUR MISSION</w:t>
            </w:r>
          </w:p>
          <w:p w14:paraId="3ADBF6AC" w14:textId="77777777" w:rsidR="001B2E51" w:rsidRPr="00381C87" w:rsidRDefault="001B2E51" w:rsidP="00E83D97">
            <w:pPr>
              <w:pStyle w:val="PargrafodaLista"/>
              <w:numPr>
                <w:ilvl w:val="0"/>
                <w:numId w:val="3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strive to provide a unique holiday experience for travelers in an innovative, fresh, and reliable way.</w:t>
            </w:r>
          </w:p>
          <w:p w14:paraId="2392FF26" w14:textId="77777777" w:rsidR="001B2E51" w:rsidRPr="00381C87" w:rsidRDefault="001B2E51" w:rsidP="00E83D97">
            <w:pPr>
              <w:pStyle w:val="PargrafodaLista"/>
              <w:numPr>
                <w:ilvl w:val="0"/>
                <w:numId w:val="3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provide safe and secure services to enjoy your splendid tour experience.</w:t>
            </w:r>
          </w:p>
          <w:p w14:paraId="780A428E" w14:textId="48C395D2" w:rsidR="001B2E51" w:rsidRPr="00381C87" w:rsidRDefault="001B2E51" w:rsidP="00E83D97">
            <w:pPr>
              <w:pStyle w:val="PargrafodaLista"/>
              <w:numPr>
                <w:ilvl w:val="0"/>
                <w:numId w:val="32"/>
              </w:numPr>
              <w:spacing w:line="360" w:lineRule="auto"/>
              <w:jc w:val="both"/>
            </w:pPr>
            <w:r w:rsidRPr="00381C87">
              <w:rPr>
                <w:rFonts w:ascii="Times New Roman" w:eastAsiaTheme="majorEastAsia" w:hAnsi="Times New Roman" w:cs="Times New Roman"/>
                <w:kern w:val="28"/>
                <w:sz w:val="24"/>
                <w:szCs w:val="24"/>
              </w:rPr>
              <w:t>We aim to value your every travel need in a very professional way and offer you the minimum possible fares; you will enjoy the top airline's services.</w:t>
            </w:r>
          </w:p>
        </w:tc>
        <w:tc>
          <w:tcPr>
            <w:tcW w:w="6009" w:type="dxa"/>
          </w:tcPr>
          <w:p w14:paraId="259E99A7" w14:textId="77777777" w:rsidR="001B2E51" w:rsidRPr="00F550CA" w:rsidRDefault="001B2E51" w:rsidP="00E83D97">
            <w:pPr>
              <w:pStyle w:val="Ttulo"/>
              <w:rPr>
                <w:lang w:val="de-DE"/>
              </w:rPr>
            </w:pPr>
            <w:r w:rsidRPr="00F550CA">
              <w:rPr>
                <w:lang w:val="de-DE" w:bidi="de-DE"/>
              </w:rPr>
              <w:t>UNSERE FIRMENPHILOSOPHIE</w:t>
            </w:r>
          </w:p>
          <w:p w14:paraId="50794FBE" w14:textId="77777777" w:rsidR="001B2E51" w:rsidRPr="00F550CA" w:rsidRDefault="001B2E51" w:rsidP="00E83D97">
            <w:pPr>
              <w:pStyle w:val="PargrafodaLista"/>
              <w:numPr>
                <w:ilvl w:val="0"/>
                <w:numId w:val="32"/>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Wir haben den Anspruch, Reisenden ein einzigartiges Urlaubserlebnis zu bieten, das innovativ, erfrischend und zuverlässig ist.</w:t>
            </w:r>
          </w:p>
          <w:p w14:paraId="6C4D85B8" w14:textId="77777777" w:rsidR="00FE3405" w:rsidRDefault="001B2E51" w:rsidP="00E83D97">
            <w:pPr>
              <w:pStyle w:val="PargrafodaLista"/>
              <w:numPr>
                <w:ilvl w:val="0"/>
                <w:numId w:val="32"/>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Wir bieten sichere Leistungen an, damit Sie Ihr großartiges Reiseerlebnis genießen können.</w:t>
            </w:r>
          </w:p>
          <w:p w14:paraId="386F8F89" w14:textId="6C61502B" w:rsidR="001B2E51" w:rsidRPr="00FE3405" w:rsidRDefault="001B2E51" w:rsidP="00E83D97">
            <w:pPr>
              <w:pStyle w:val="PargrafodaLista"/>
              <w:numPr>
                <w:ilvl w:val="0"/>
                <w:numId w:val="32"/>
              </w:numPr>
              <w:spacing w:line="360" w:lineRule="auto"/>
              <w:jc w:val="both"/>
              <w:rPr>
                <w:rFonts w:ascii="Times New Roman" w:eastAsiaTheme="majorEastAsia" w:hAnsi="Times New Roman" w:cs="Times New Roman"/>
                <w:kern w:val="28"/>
                <w:sz w:val="24"/>
                <w:szCs w:val="24"/>
                <w:lang w:val="de-DE"/>
              </w:rPr>
            </w:pPr>
            <w:r w:rsidRPr="00FE3405">
              <w:rPr>
                <w:rFonts w:ascii="Times New Roman" w:eastAsiaTheme="majorEastAsia" w:hAnsi="Times New Roman" w:cs="Times New Roman"/>
                <w:sz w:val="24"/>
                <w:szCs w:val="24"/>
                <w:lang w:val="de-DE" w:bidi="de-DE"/>
              </w:rPr>
              <w:t>Unser Ziel ist es, alle Ihre Reisebedürfnisse professionell zu erfüllen und Ihnen die kleinstmöglichen Preise anzubieten. Sie erhalten die Leistungen der Top-Airline.</w:t>
            </w:r>
          </w:p>
        </w:tc>
      </w:tr>
      <w:tr w:rsidR="001B2E51" w:rsidRPr="00E83D97" w14:paraId="22D4900D" w14:textId="77777777" w:rsidTr="00E83D97">
        <w:tc>
          <w:tcPr>
            <w:tcW w:w="5069" w:type="dxa"/>
          </w:tcPr>
          <w:p w14:paraId="54729684" w14:textId="1257863D" w:rsidR="001B2E51" w:rsidRPr="00381C87" w:rsidRDefault="001B2E51" w:rsidP="00E83D97">
            <w:pPr>
              <w:pStyle w:val="Ttulo"/>
            </w:pPr>
            <w:r w:rsidRPr="00381C87">
              <w:t xml:space="preserve">Customized Tour at </w:t>
            </w:r>
            <w:r>
              <w:t>LST</w:t>
            </w:r>
            <w:r w:rsidRPr="00381C87">
              <w:t xml:space="preserve"> Travel Agency</w:t>
            </w:r>
          </w:p>
        </w:tc>
        <w:tc>
          <w:tcPr>
            <w:tcW w:w="6009" w:type="dxa"/>
          </w:tcPr>
          <w:p w14:paraId="4481DCA0" w14:textId="404230F2" w:rsidR="001B2E51" w:rsidRPr="00E83D97" w:rsidRDefault="001B2E51" w:rsidP="00E83D97">
            <w:pPr>
              <w:pStyle w:val="Ttulo"/>
              <w:pBdr>
                <w:bottom w:val="none" w:sz="0" w:space="0" w:color="auto"/>
              </w:pBdr>
              <w:rPr>
                <w:lang w:val="de-DE"/>
              </w:rPr>
            </w:pPr>
            <w:r w:rsidRPr="00F550CA">
              <w:rPr>
                <w:lang w:val="de-DE" w:bidi="de-DE"/>
              </w:rPr>
              <w:t>Maßgeschneiderte Reiseprogramme bei LST Travel Agency</w:t>
            </w:r>
          </w:p>
        </w:tc>
      </w:tr>
      <w:tr w:rsidR="001B2E51" w:rsidRPr="00E83D97" w14:paraId="2961CEF2" w14:textId="77777777" w:rsidTr="00E83D97">
        <w:tc>
          <w:tcPr>
            <w:tcW w:w="5069" w:type="dxa"/>
          </w:tcPr>
          <w:p w14:paraId="261F2265"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Individuals</w:t>
            </w:r>
          </w:p>
          <w:p w14:paraId="13773258" w14:textId="77777777" w:rsidR="001B2E51" w:rsidRPr="00381C87" w:rsidRDefault="001B2E51" w:rsidP="00E83D97">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Do not hesitate to request attractions or activities that appear impossible. We are a travel agency with endless resources, and your request may not seem unattainable! Our sales staff brings together your thoughts and ideas into an attractive package adapted to your requirements.</w:t>
            </w:r>
          </w:p>
          <w:p w14:paraId="5ED30F8A"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Corporate</w:t>
            </w:r>
          </w:p>
          <w:p w14:paraId="41EFCCD6" w14:textId="098ED6F2"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lastRenderedPageBreak/>
              <w:t>Is your organization ready for some team building or merely for good times? Organize a business trip with one of our sales representatives! You may develop with us a great bundle to take your staff by surprise and encourage! We pride ourselves on providing hassle-free corporate travel solutions</w:t>
            </w:r>
            <w:ins w:id="1" w:author="Lea Wettmann" w:date="2021-07-20T10:52:00Z">
              <w:r>
                <w:rPr>
                  <w:rFonts w:ascii="Times New Roman" w:eastAsiaTheme="majorEastAsia" w:hAnsi="Times New Roman" w:cs="Times New Roman"/>
                  <w:kern w:val="28"/>
                  <w:sz w:val="24"/>
                  <w:szCs w:val="24"/>
                </w:rPr>
                <w:t>,</w:t>
              </w:r>
            </w:ins>
            <w:r w:rsidRPr="00381C87">
              <w:rPr>
                <w:rFonts w:ascii="Times New Roman" w:eastAsiaTheme="majorEastAsia" w:hAnsi="Times New Roman" w:cs="Times New Roman"/>
                <w:kern w:val="28"/>
                <w:sz w:val="24"/>
                <w:szCs w:val="24"/>
              </w:rPr>
              <w:t xml:space="preserve"> which assist you </w:t>
            </w:r>
            <w:commentRangeStart w:id="2"/>
            <w:r w:rsidRPr="00381C87">
              <w:rPr>
                <w:rFonts w:ascii="Times New Roman" w:eastAsiaTheme="majorEastAsia" w:hAnsi="Times New Roman" w:cs="Times New Roman"/>
                <w:kern w:val="28"/>
                <w:sz w:val="24"/>
                <w:szCs w:val="24"/>
              </w:rPr>
              <w:t xml:space="preserve">to organize </w:t>
            </w:r>
            <w:commentRangeEnd w:id="2"/>
            <w:r>
              <w:rPr>
                <w:rStyle w:val="Refdecomentrio"/>
              </w:rPr>
              <w:commentReference w:id="2"/>
            </w:r>
            <w:r w:rsidRPr="00381C87">
              <w:rPr>
                <w:rFonts w:ascii="Times New Roman" w:eastAsiaTheme="majorEastAsia" w:hAnsi="Times New Roman" w:cs="Times New Roman"/>
                <w:kern w:val="28"/>
                <w:sz w:val="24"/>
                <w:szCs w:val="24"/>
              </w:rPr>
              <w:t>your business trips that save time and money.</w:t>
            </w:r>
          </w:p>
        </w:tc>
        <w:tc>
          <w:tcPr>
            <w:tcW w:w="6009" w:type="dxa"/>
          </w:tcPr>
          <w:p w14:paraId="465C89DB"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lastRenderedPageBreak/>
              <w:t>Privatpersonen</w:t>
            </w:r>
          </w:p>
          <w:p w14:paraId="67217D82" w14:textId="77777777" w:rsidR="001B2E51" w:rsidRPr="00F550CA" w:rsidRDefault="001B2E51" w:rsidP="00E83D97">
            <w:p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Zögern Sie nicht, Attraktionen oder Aktivitäten anzufragen, die unmöglich erscheinen. Wir sind ein Reisebüro mit unendlichen Ressourcen, und Ihr Wunsch muss nicht unerreichbar sein! Unser Vertriebsteam stellt basierend auf Ihren Gedanken und Ideen ein attraktives, auf Ihre Bedürfnisse abgestimmtes Paket zusammen.</w:t>
            </w:r>
          </w:p>
          <w:p w14:paraId="0AD8D419"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Unternehmen</w:t>
            </w:r>
          </w:p>
          <w:p w14:paraId="3B0A06A1" w14:textId="3B4D7DD4" w:rsidR="001B2E51" w:rsidRPr="00E83D97" w:rsidRDefault="001B2E51" w:rsidP="00E83D97">
            <w:pPr>
              <w:pStyle w:val="Ttulo"/>
              <w:pBdr>
                <w:bottom w:val="none" w:sz="0" w:space="0" w:color="auto"/>
              </w:pBdr>
              <w:spacing w:line="360" w:lineRule="auto"/>
              <w:rPr>
                <w:lang w:val="de-DE"/>
              </w:rPr>
            </w:pPr>
            <w:r w:rsidRPr="00410BF4">
              <w:rPr>
                <w:rFonts w:ascii="Times New Roman" w:hAnsi="Times New Roman" w:cs="Times New Roman"/>
                <w:color w:val="000000" w:themeColor="text1"/>
                <w:sz w:val="24"/>
                <w:szCs w:val="24"/>
                <w:lang w:val="de-DE" w:bidi="de-DE"/>
              </w:rPr>
              <w:lastRenderedPageBreak/>
              <w:t>Hat Ihr Unternehmen Bedarf im Bereich Teambildung oder geht es einfach darum, eine gute Zeit zu haben? Organisieren Sie mit einem unserer Vertriebsmitarbeiter eine Geschäftsreise! Wir entwickeln gemeinsam ein tolles Paket, um Ihre Mitarbeiter zu überraschen und zu motivieren! Wir sind stolz darauf, reibungslose Lösungen für Geschäftsreisen anbieten zu können, die Sie bei der Organisation Ihrer Geschäftsreisen unterstützen und dabei Zeit und Geld sparen.</w:t>
            </w:r>
          </w:p>
        </w:tc>
      </w:tr>
      <w:tr w:rsidR="001B2E51" w:rsidRPr="00E83D97" w14:paraId="33DAFCB4" w14:textId="77777777" w:rsidTr="00E83D97">
        <w:tc>
          <w:tcPr>
            <w:tcW w:w="5069" w:type="dxa"/>
          </w:tcPr>
          <w:p w14:paraId="5A47A0A3" w14:textId="77777777" w:rsidR="001B2E51" w:rsidRPr="00381C87" w:rsidRDefault="001B2E51" w:rsidP="00E83D97">
            <w:pPr>
              <w:pStyle w:val="Ttulo"/>
            </w:pPr>
            <w:r w:rsidRPr="00381C87">
              <w:lastRenderedPageBreak/>
              <w:t>We are a member of IATA</w:t>
            </w:r>
          </w:p>
          <w:p w14:paraId="08EA699B"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What is IATA?</w:t>
            </w:r>
          </w:p>
          <w:p w14:paraId="45E2B51A" w14:textId="0DF2DB4C"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kern w:val="28"/>
                <w:sz w:val="24"/>
                <w:szCs w:val="24"/>
              </w:rPr>
              <w:t xml:space="preserve">IATA is the acronym for the International Air Transport Association. This association is designed with Members working in the incoming tourism business to regulate and maintain a high degree of service provision in such a service-driven industry, not only the sector and its members, but </w:t>
            </w:r>
            <w:ins w:id="3" w:author="Lea Wettmann" w:date="2021-07-20T10:54:00Z">
              <w:r>
                <w:rPr>
                  <w:rFonts w:ascii="Times New Roman" w:eastAsiaTheme="majorEastAsia" w:hAnsi="Times New Roman" w:cs="Times New Roman"/>
                  <w:kern w:val="28"/>
                  <w:sz w:val="24"/>
                  <w:szCs w:val="24"/>
                </w:rPr>
                <w:t xml:space="preserve">it </w:t>
              </w:r>
            </w:ins>
            <w:r w:rsidRPr="00381C87">
              <w:rPr>
                <w:rFonts w:ascii="Times New Roman" w:eastAsiaTheme="majorEastAsia" w:hAnsi="Times New Roman" w:cs="Times New Roman"/>
                <w:kern w:val="28"/>
                <w:sz w:val="24"/>
                <w:szCs w:val="24"/>
              </w:rPr>
              <w:t>also ensures that each member delivers nothing more than the highest quality services.</w:t>
            </w:r>
          </w:p>
        </w:tc>
        <w:tc>
          <w:tcPr>
            <w:tcW w:w="6009" w:type="dxa"/>
          </w:tcPr>
          <w:p w14:paraId="26E0F114" w14:textId="77777777" w:rsidR="001B2E51" w:rsidRPr="00F550CA" w:rsidRDefault="001B2E51" w:rsidP="00E83D97">
            <w:pPr>
              <w:pStyle w:val="Ttulo"/>
              <w:rPr>
                <w:lang w:val="de-DE"/>
              </w:rPr>
            </w:pPr>
            <w:r w:rsidRPr="00F550CA">
              <w:rPr>
                <w:lang w:val="de-DE" w:bidi="de-DE"/>
              </w:rPr>
              <w:t>Wir sind ein Mitglied der IATA</w:t>
            </w:r>
          </w:p>
          <w:p w14:paraId="1E8D558C"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Was verbirgt sich hinter IATA?</w:t>
            </w:r>
          </w:p>
          <w:p w14:paraId="2ED17D1F" w14:textId="2F17A810" w:rsidR="001B2E51" w:rsidRPr="00E83D97" w:rsidRDefault="001B2E51" w:rsidP="00E83D97">
            <w:pPr>
              <w:pStyle w:val="Ttulo"/>
              <w:pBdr>
                <w:bottom w:val="none" w:sz="0" w:space="0" w:color="auto"/>
              </w:pBdr>
              <w:spacing w:line="360" w:lineRule="auto"/>
              <w:rPr>
                <w:lang w:val="de-DE"/>
              </w:rPr>
            </w:pPr>
            <w:r w:rsidRPr="006B7C93">
              <w:rPr>
                <w:rFonts w:ascii="Times New Roman" w:hAnsi="Times New Roman" w:cs="Times New Roman"/>
                <w:color w:val="000000" w:themeColor="text1"/>
                <w:sz w:val="24"/>
                <w:szCs w:val="24"/>
                <w:lang w:val="de-DE" w:bidi="de-DE"/>
              </w:rPr>
              <w:t>IATA steht für International Air Transport Association (englisch für Internationale Luftverkehrsvereinigung). Die Verbandsmitglieder arbeiten im Bereich Einreisetourismus daran, ein hochwertiges Leistungsangebot in einer solchen dienstleistungsorientierten Branche zu reglementieren und aufrechtzuerhalten. Darüber hinaus stellt der Verband sicher, dass jedes Mitglied nichts anderes als Leistungen von höchster Qualität liefert.</w:t>
            </w:r>
          </w:p>
        </w:tc>
      </w:tr>
      <w:tr w:rsidR="001B2E51" w14:paraId="0979FDDE" w14:textId="77777777" w:rsidTr="00E83D97">
        <w:tc>
          <w:tcPr>
            <w:tcW w:w="5069" w:type="dxa"/>
          </w:tcPr>
          <w:p w14:paraId="5145ADAC" w14:textId="3D0B26F3" w:rsidR="001B2E51" w:rsidRPr="00381C87" w:rsidRDefault="001B2E51" w:rsidP="00E83D97">
            <w:pPr>
              <w:pStyle w:val="Ttulo"/>
            </w:pPr>
            <w:r w:rsidRPr="00381C87">
              <w:t>Destinations</w:t>
            </w:r>
          </w:p>
        </w:tc>
        <w:tc>
          <w:tcPr>
            <w:tcW w:w="6009" w:type="dxa"/>
          </w:tcPr>
          <w:p w14:paraId="367D50F7" w14:textId="39973D3D" w:rsidR="001B2E51" w:rsidRDefault="001B2E51" w:rsidP="00E83D97">
            <w:pPr>
              <w:pStyle w:val="Ttulo"/>
              <w:pBdr>
                <w:bottom w:val="none" w:sz="0" w:space="0" w:color="auto"/>
              </w:pBdr>
            </w:pPr>
            <w:r w:rsidRPr="00F550CA">
              <w:rPr>
                <w:lang w:val="de-DE" w:bidi="de-DE"/>
              </w:rPr>
              <w:t>Reiseziele</w:t>
            </w:r>
          </w:p>
        </w:tc>
      </w:tr>
      <w:tr w:rsidR="001B2E51" w14:paraId="7854F8A0" w14:textId="77777777" w:rsidTr="00E83D97">
        <w:tc>
          <w:tcPr>
            <w:tcW w:w="5069" w:type="dxa"/>
          </w:tcPr>
          <w:p w14:paraId="026AA7F1" w14:textId="77777777" w:rsidR="001B2E51" w:rsidRPr="00381C87" w:rsidRDefault="001B2E51" w:rsidP="00E83D97">
            <w:pPr>
              <w:pStyle w:val="Ttulo"/>
            </w:pPr>
            <w:r w:rsidRPr="00381C87">
              <w:t xml:space="preserve">Explore Eritrea- home to one of the </w:t>
            </w:r>
            <w:r w:rsidRPr="00381C87">
              <w:lastRenderedPageBreak/>
              <w:t>oldest port cities in Africa</w:t>
            </w:r>
          </w:p>
          <w:p w14:paraId="50B97C53"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Eritrea?</w:t>
            </w:r>
          </w:p>
          <w:p w14:paraId="76E369B2"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Multi-cultural/traditions</w:t>
            </w:r>
          </w:p>
          <w:p w14:paraId="0D5AD7F0"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Cool highlands</w:t>
            </w:r>
          </w:p>
          <w:p w14:paraId="711AD8D8"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Nearly 1,000 km coastline &amp; various Islands </w:t>
            </w:r>
          </w:p>
          <w:p w14:paraId="2DFDBB53"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Arid coastal plains</w:t>
            </w:r>
          </w:p>
          <w:p w14:paraId="7A082582"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Rich fishing grounds</w:t>
            </w:r>
          </w:p>
          <w:p w14:paraId="2593DB92"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Abundant wildlife</w:t>
            </w:r>
          </w:p>
          <w:p w14:paraId="345B46E2"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Rear African bush elephant</w:t>
            </w:r>
          </w:p>
          <w:p w14:paraId="2CBB1396"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Olive baboons</w:t>
            </w:r>
          </w:p>
          <w:p w14:paraId="1FEB1FE9" w14:textId="77777777" w:rsidR="001B2E51" w:rsidRPr="00381C87"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560 rare species of birds</w:t>
            </w:r>
          </w:p>
          <w:p w14:paraId="205B0688" w14:textId="6FE21ABB" w:rsidR="001B2E51" w:rsidRPr="00381C87" w:rsidRDefault="001B2E51" w:rsidP="00E83D97">
            <w:pPr>
              <w:pStyle w:val="PargrafodaLista"/>
              <w:numPr>
                <w:ilvl w:val="0"/>
                <w:numId w:val="36"/>
              </w:numPr>
              <w:spacing w:line="360" w:lineRule="auto"/>
              <w:jc w:val="both"/>
            </w:pPr>
            <w:r w:rsidRPr="00381C87">
              <w:rPr>
                <w:rFonts w:ascii="Times New Roman" w:eastAsiaTheme="majorEastAsia" w:hAnsi="Times New Roman" w:cs="Times New Roman"/>
                <w:kern w:val="28"/>
                <w:sz w:val="24"/>
                <w:szCs w:val="24"/>
              </w:rPr>
              <w:t>Whale sharks/dugongs/mantas</w:t>
            </w:r>
          </w:p>
        </w:tc>
        <w:tc>
          <w:tcPr>
            <w:tcW w:w="6009" w:type="dxa"/>
          </w:tcPr>
          <w:p w14:paraId="7A151550" w14:textId="77777777" w:rsidR="001B2E51" w:rsidRPr="00F550CA" w:rsidRDefault="001B2E51" w:rsidP="00E83D97">
            <w:pPr>
              <w:pStyle w:val="Ttulo"/>
              <w:rPr>
                <w:lang w:val="de-DE"/>
              </w:rPr>
            </w:pPr>
            <w:r w:rsidRPr="00F550CA">
              <w:rPr>
                <w:lang w:val="de-DE" w:bidi="de-DE"/>
              </w:rPr>
              <w:lastRenderedPageBreak/>
              <w:t xml:space="preserve">Entdecken Sie Eritrea – die Heimat einer der </w:t>
            </w:r>
            <w:r w:rsidRPr="00F550CA">
              <w:rPr>
                <w:lang w:val="de-DE" w:bidi="de-DE"/>
              </w:rPr>
              <w:lastRenderedPageBreak/>
              <w:t>ältesten Hafenstädte Afrikas</w:t>
            </w:r>
          </w:p>
          <w:p w14:paraId="15DF9B32"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Eritrea besuchen?</w:t>
            </w:r>
          </w:p>
          <w:p w14:paraId="3E518DD4"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Multikulturell/Traditionen</w:t>
            </w:r>
          </w:p>
          <w:p w14:paraId="59BACE7D"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Kühles Hochland</w:t>
            </w:r>
          </w:p>
          <w:p w14:paraId="6E906E65"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 xml:space="preserve">Fast 1.000 km Küstenlinie &amp; zahlreiche Inseln </w:t>
            </w:r>
          </w:p>
          <w:p w14:paraId="35E8027E"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Trockene Küstenebenen</w:t>
            </w:r>
          </w:p>
          <w:p w14:paraId="20B46189"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Üppige Fischfanggebiete</w:t>
            </w:r>
          </w:p>
          <w:p w14:paraId="430E7C5E"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Artenreiche Tierwelt</w:t>
            </w:r>
          </w:p>
          <w:p w14:paraId="1DC5F373"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Afrikanische Buschelefanten</w:t>
            </w:r>
          </w:p>
          <w:p w14:paraId="4E193953" w14:textId="77777777" w:rsidR="001B2E51" w:rsidRPr="00F550CA"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Anubispaviane</w:t>
            </w:r>
          </w:p>
          <w:p w14:paraId="16F24CDD" w14:textId="77777777" w:rsidR="00434DF4"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560 seltene Vogelarten</w:t>
            </w:r>
          </w:p>
          <w:p w14:paraId="5E6DD820" w14:textId="686572CF" w:rsidR="001B2E51" w:rsidRPr="00434DF4" w:rsidRDefault="001B2E51" w:rsidP="00E83D97">
            <w:pPr>
              <w:pStyle w:val="PargrafodaLista"/>
              <w:numPr>
                <w:ilvl w:val="0"/>
                <w:numId w:val="36"/>
              </w:numPr>
              <w:spacing w:line="360" w:lineRule="auto"/>
              <w:jc w:val="both"/>
              <w:rPr>
                <w:rFonts w:ascii="Times New Roman" w:eastAsiaTheme="majorEastAsia" w:hAnsi="Times New Roman" w:cs="Times New Roman"/>
                <w:kern w:val="28"/>
                <w:sz w:val="24"/>
                <w:szCs w:val="24"/>
                <w:lang w:val="de-DE"/>
              </w:rPr>
            </w:pPr>
            <w:r w:rsidRPr="00434DF4">
              <w:rPr>
                <w:rFonts w:ascii="Times New Roman" w:eastAsiaTheme="majorEastAsia" w:hAnsi="Times New Roman" w:cs="Times New Roman"/>
                <w:sz w:val="24"/>
                <w:szCs w:val="24"/>
                <w:lang w:val="de-DE" w:bidi="de-DE"/>
              </w:rPr>
              <w:t>Walhaie/Dugongs/Mantas</w:t>
            </w:r>
          </w:p>
        </w:tc>
      </w:tr>
      <w:tr w:rsidR="001B2E51" w:rsidRPr="00E83D97" w14:paraId="017F2B05" w14:textId="77777777" w:rsidTr="00E83D97">
        <w:tc>
          <w:tcPr>
            <w:tcW w:w="5069" w:type="dxa"/>
          </w:tcPr>
          <w:p w14:paraId="245D7AAE" w14:textId="77777777" w:rsidR="001B2E51" w:rsidRPr="00381C87" w:rsidRDefault="001B2E51" w:rsidP="00E83D97">
            <w:pPr>
              <w:pStyle w:val="Ttulo"/>
            </w:pPr>
            <w:r w:rsidRPr="00381C87">
              <w:lastRenderedPageBreak/>
              <w:t>Eritrea Tours</w:t>
            </w:r>
          </w:p>
          <w:p w14:paraId="676B090A" w14:textId="50286BB2"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Eritrea is a beautiful country on the Red Sea coast in the horn of Africa. Eritrea has a multi-ethnic group, and they are unbelievably kind, welcoming, and hospitable people. The architecture of Eritrea combines the African, Arab, and European styles. In Asmara, the capital UNESCO world heritage city, you will find exceptionally well-preserved Italian influence such as the Cathedral of St Joseph, and in the coastal town Massawa you will find the first Mosque built in the World. There are also magnificent sceneries and luminous blue </w:t>
            </w:r>
            <w:r w:rsidRPr="00381C87">
              <w:rPr>
                <w:rFonts w:ascii="Times New Roman" w:eastAsiaTheme="majorEastAsia" w:hAnsi="Times New Roman" w:cs="Times New Roman"/>
                <w:kern w:val="28"/>
                <w:sz w:val="24"/>
                <w:szCs w:val="24"/>
              </w:rPr>
              <w:lastRenderedPageBreak/>
              <w:t>archipelagos, and nearly undiscovered coral reefs in the nation.</w:t>
            </w:r>
          </w:p>
        </w:tc>
        <w:tc>
          <w:tcPr>
            <w:tcW w:w="6009" w:type="dxa"/>
          </w:tcPr>
          <w:p w14:paraId="59D9EB2F" w14:textId="77777777" w:rsidR="001B2E51" w:rsidRPr="00F550CA" w:rsidRDefault="001B2E51" w:rsidP="00E83D97">
            <w:pPr>
              <w:pStyle w:val="Ttulo"/>
              <w:rPr>
                <w:lang w:val="de-DE"/>
              </w:rPr>
            </w:pPr>
            <w:r w:rsidRPr="00F550CA">
              <w:rPr>
                <w:lang w:val="de-DE" w:bidi="de-DE"/>
              </w:rPr>
              <w:lastRenderedPageBreak/>
              <w:t>Ferien in Eritrea</w:t>
            </w:r>
          </w:p>
          <w:p w14:paraId="7576E772" w14:textId="18203EE5" w:rsidR="001B2E51" w:rsidRPr="00E83D97" w:rsidRDefault="001B2E51" w:rsidP="00E83D97">
            <w:pPr>
              <w:pStyle w:val="Ttulo"/>
              <w:pBdr>
                <w:bottom w:val="none" w:sz="0" w:space="0" w:color="auto"/>
              </w:pBdr>
              <w:spacing w:line="360" w:lineRule="auto"/>
              <w:rPr>
                <w:lang w:val="de-DE"/>
              </w:rPr>
            </w:pPr>
            <w:r w:rsidRPr="00CC1A73">
              <w:rPr>
                <w:rFonts w:ascii="Times New Roman" w:hAnsi="Times New Roman" w:cs="Times New Roman"/>
                <w:color w:val="000000" w:themeColor="text1"/>
                <w:sz w:val="24"/>
                <w:szCs w:val="24"/>
                <w:lang w:val="de-DE" w:bidi="de-DE"/>
              </w:rPr>
              <w:t xml:space="preserve">Eritrea ist ein wunderschönes Land am Horn von Afrika, das eine Küstenlinie zum Roten Meer besitzt. In Eritrea gibt es mehrere ethnische Gruppen, die unglaublich freundlich, offen und gastfreundlich sind. Die Architektur Eritreas vereint den afrikanischen, arabischen und europäischen Stil. Die Hauptstadt Asmara, die zum UNESCO-Weltkulturerbe erklärt wurde, besticht mit ihren außergewöhnlich gut erhaltenen Sehenswürdigkeiten, die den italienischen Einfluss bezeugen, wie z. B. die St.-Josephs-Kathedrale. In der Küstenstadt Massawa finden Sie die erste erbaute Moschee der Welt. Das Land beheimatet auch großartige </w:t>
            </w:r>
            <w:r w:rsidRPr="00CC1A73">
              <w:rPr>
                <w:rFonts w:ascii="Times New Roman" w:hAnsi="Times New Roman" w:cs="Times New Roman"/>
                <w:color w:val="000000" w:themeColor="text1"/>
                <w:sz w:val="24"/>
                <w:szCs w:val="24"/>
                <w:lang w:val="de-DE" w:bidi="de-DE"/>
              </w:rPr>
              <w:lastRenderedPageBreak/>
              <w:t>Landschaften, leuchtend blaue Archipele und fast unentdeckte Korallenriffe.</w:t>
            </w:r>
          </w:p>
        </w:tc>
      </w:tr>
      <w:tr w:rsidR="001B2E51" w:rsidRPr="00E83D97" w14:paraId="31F7F4E2" w14:textId="77777777" w:rsidTr="00E83D97">
        <w:tc>
          <w:tcPr>
            <w:tcW w:w="5069" w:type="dxa"/>
          </w:tcPr>
          <w:p w14:paraId="1671D5E0" w14:textId="77777777" w:rsidR="001B2E51" w:rsidRPr="00381C87" w:rsidRDefault="001B2E51" w:rsidP="00E83D97">
            <w:pPr>
              <w:pStyle w:val="Ttulo"/>
            </w:pPr>
            <w:r w:rsidRPr="00381C87">
              <w:lastRenderedPageBreak/>
              <w:t>Ethiopia-Non-Colonized African Nation</w:t>
            </w:r>
          </w:p>
          <w:p w14:paraId="2826A002"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Ethiopia?</w:t>
            </w:r>
          </w:p>
          <w:p w14:paraId="6CD537F4" w14:textId="77777777" w:rsidR="001B2E51" w:rsidRPr="00381C87"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A significant source of Blue </w:t>
            </w:r>
            <w:commentRangeStart w:id="4"/>
            <w:r w:rsidRPr="00381C87">
              <w:rPr>
                <w:rFonts w:ascii="Times New Roman" w:eastAsiaTheme="majorEastAsia" w:hAnsi="Times New Roman" w:cs="Times New Roman"/>
                <w:kern w:val="28"/>
                <w:sz w:val="24"/>
                <w:szCs w:val="24"/>
              </w:rPr>
              <w:t>Neil</w:t>
            </w:r>
            <w:commentRangeEnd w:id="4"/>
            <w:r>
              <w:rPr>
                <w:rStyle w:val="Refdecomentrio"/>
              </w:rPr>
              <w:commentReference w:id="4"/>
            </w:r>
          </w:p>
          <w:p w14:paraId="4AD07391" w14:textId="77777777" w:rsidR="001B2E51" w:rsidRPr="00381C87"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Preserved Old Culture/Heritage</w:t>
            </w:r>
          </w:p>
          <w:p w14:paraId="39EE591E" w14:textId="7178121B" w:rsidR="001B2E51" w:rsidRPr="00381C87"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Addis Ab</w:t>
            </w:r>
            <w:ins w:id="5" w:author="Lea Wettmann" w:date="2021-07-20T14:42:00Z">
              <w:r>
                <w:rPr>
                  <w:rFonts w:ascii="Times New Roman" w:eastAsiaTheme="majorEastAsia" w:hAnsi="Times New Roman" w:cs="Times New Roman"/>
                  <w:kern w:val="28"/>
                  <w:sz w:val="24"/>
                  <w:szCs w:val="24"/>
                </w:rPr>
                <w:t>a</w:t>
              </w:r>
            </w:ins>
            <w:del w:id="6" w:author="Lea Wettmann" w:date="2021-07-20T14:42:00Z">
              <w:r w:rsidRPr="00381C87" w:rsidDel="00D17E84">
                <w:rPr>
                  <w:rFonts w:ascii="Times New Roman" w:eastAsiaTheme="majorEastAsia" w:hAnsi="Times New Roman" w:cs="Times New Roman"/>
                  <w:kern w:val="28"/>
                  <w:sz w:val="24"/>
                  <w:szCs w:val="24"/>
                </w:rPr>
                <w:delText>e</w:delText>
              </w:r>
            </w:del>
            <w:r w:rsidRPr="00381C87">
              <w:rPr>
                <w:rFonts w:ascii="Times New Roman" w:eastAsiaTheme="majorEastAsia" w:hAnsi="Times New Roman" w:cs="Times New Roman"/>
                <w:kern w:val="28"/>
                <w:sz w:val="24"/>
                <w:szCs w:val="24"/>
              </w:rPr>
              <w:t xml:space="preserve">ba, Ethiopia's Capital full of history </w:t>
            </w:r>
          </w:p>
          <w:p w14:paraId="07DDACC4" w14:textId="77777777" w:rsidR="001B2E51" w:rsidRPr="00381C87"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Interesting architectural buildings.</w:t>
            </w:r>
          </w:p>
          <w:p w14:paraId="5E399F03" w14:textId="77777777" w:rsidR="001B2E51" w:rsidRPr="00381C87"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The market of Dire </w:t>
            </w:r>
            <w:proofErr w:type="spellStart"/>
            <w:r w:rsidRPr="00381C87">
              <w:rPr>
                <w:rFonts w:ascii="Times New Roman" w:eastAsiaTheme="majorEastAsia" w:hAnsi="Times New Roman" w:cs="Times New Roman"/>
                <w:kern w:val="28"/>
                <w:sz w:val="24"/>
                <w:szCs w:val="24"/>
              </w:rPr>
              <w:t>Dawa</w:t>
            </w:r>
            <w:proofErr w:type="spellEnd"/>
          </w:p>
          <w:p w14:paraId="0D0A6AD8" w14:textId="39B87DEE" w:rsidR="001B2E51" w:rsidRPr="00381C87" w:rsidRDefault="001B2E51" w:rsidP="00E83D97">
            <w:pPr>
              <w:pStyle w:val="PargrafodaLista"/>
              <w:numPr>
                <w:ilvl w:val="0"/>
                <w:numId w:val="38"/>
              </w:numPr>
              <w:spacing w:line="360" w:lineRule="auto"/>
              <w:jc w:val="both"/>
            </w:pPr>
            <w:r w:rsidRPr="00381C87">
              <w:rPr>
                <w:rFonts w:ascii="Times New Roman" w:eastAsiaTheme="majorEastAsia" w:hAnsi="Times New Roman" w:cs="Times New Roman"/>
                <w:kern w:val="28"/>
                <w:sz w:val="24"/>
                <w:szCs w:val="24"/>
              </w:rPr>
              <w:t>Beautiful UNESCO site of the walled city of Harar</w:t>
            </w:r>
          </w:p>
        </w:tc>
        <w:tc>
          <w:tcPr>
            <w:tcW w:w="6009" w:type="dxa"/>
          </w:tcPr>
          <w:p w14:paraId="2819A259" w14:textId="77777777" w:rsidR="001B2E51" w:rsidRPr="00F550CA" w:rsidRDefault="001B2E51" w:rsidP="00E83D97">
            <w:pPr>
              <w:pStyle w:val="Ttulo"/>
              <w:rPr>
                <w:lang w:val="de-DE"/>
              </w:rPr>
            </w:pPr>
            <w:r w:rsidRPr="00F550CA">
              <w:rPr>
                <w:lang w:val="de-DE" w:bidi="de-DE"/>
              </w:rPr>
              <w:t>Äthiopien – einziger nicht kolonisierter afrikanischer Staat</w:t>
            </w:r>
          </w:p>
          <w:p w14:paraId="7A75EAEC"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Äthiopien besuchen?</w:t>
            </w:r>
          </w:p>
          <w:p w14:paraId="18C26196" w14:textId="77777777" w:rsidR="001B2E51" w:rsidRPr="00F550CA"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Quelle des Blauen Nils</w:t>
            </w:r>
          </w:p>
          <w:p w14:paraId="74268916" w14:textId="77777777" w:rsidR="001B2E51" w:rsidRPr="00F550CA"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Erhaltenes Kulturerbe</w:t>
            </w:r>
          </w:p>
          <w:p w14:paraId="056609C8" w14:textId="77777777" w:rsidR="001B2E51" w:rsidRPr="00F550CA"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 xml:space="preserve">Geschichtsträchtige Hauptstadt von Äthiopien Addis Adeba </w:t>
            </w:r>
          </w:p>
          <w:p w14:paraId="3691E9A4" w14:textId="77777777" w:rsidR="001B2E51" w:rsidRPr="00F550CA"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Interessante Architektur der Gebäude</w:t>
            </w:r>
          </w:p>
          <w:p w14:paraId="70A19ACC" w14:textId="77777777" w:rsidR="00F7641D"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Der Markt von Dire Dawa</w:t>
            </w:r>
          </w:p>
          <w:p w14:paraId="49724F6C" w14:textId="6CB180A8" w:rsidR="001B2E51" w:rsidRPr="00F7641D" w:rsidRDefault="001B2E51" w:rsidP="00E83D97">
            <w:pPr>
              <w:pStyle w:val="PargrafodaLista"/>
              <w:numPr>
                <w:ilvl w:val="0"/>
                <w:numId w:val="38"/>
              </w:numPr>
              <w:spacing w:line="360" w:lineRule="auto"/>
              <w:jc w:val="both"/>
              <w:rPr>
                <w:rFonts w:ascii="Times New Roman" w:eastAsiaTheme="majorEastAsia" w:hAnsi="Times New Roman" w:cs="Times New Roman"/>
                <w:kern w:val="28"/>
                <w:sz w:val="24"/>
                <w:szCs w:val="24"/>
                <w:lang w:val="de-DE"/>
              </w:rPr>
            </w:pPr>
            <w:r w:rsidRPr="00F7641D">
              <w:rPr>
                <w:rFonts w:ascii="Times New Roman" w:eastAsiaTheme="majorEastAsia" w:hAnsi="Times New Roman" w:cs="Times New Roman"/>
                <w:sz w:val="24"/>
                <w:szCs w:val="24"/>
                <w:lang w:val="de-DE" w:bidi="de-DE"/>
              </w:rPr>
              <w:t>Die wunderschöne, ummauerte Stadt Harar (UNESCO-Welterbestätte)</w:t>
            </w:r>
          </w:p>
        </w:tc>
      </w:tr>
      <w:tr w:rsidR="001B2E51" w:rsidRPr="00E83D97" w14:paraId="3B70F8E9" w14:textId="77777777" w:rsidTr="00E83D97">
        <w:tc>
          <w:tcPr>
            <w:tcW w:w="5069" w:type="dxa"/>
          </w:tcPr>
          <w:p w14:paraId="48166F5A" w14:textId="77777777" w:rsidR="001B2E51" w:rsidRPr="00381C87" w:rsidRDefault="001B2E51" w:rsidP="00E83D97">
            <w:pPr>
              <w:pStyle w:val="Ttulo"/>
            </w:pPr>
            <w:r w:rsidRPr="00381C87">
              <w:t>Ethiopia Tours</w:t>
            </w:r>
          </w:p>
          <w:p w14:paraId="57713331" w14:textId="75C3ED5F"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Ethiopia is </w:t>
            </w:r>
            <w:commentRangeStart w:id="7"/>
            <w:r w:rsidRPr="00381C87">
              <w:rPr>
                <w:rFonts w:ascii="Times New Roman" w:eastAsiaTheme="majorEastAsia" w:hAnsi="Times New Roman" w:cs="Times New Roman"/>
                <w:kern w:val="28"/>
                <w:sz w:val="24"/>
                <w:szCs w:val="24"/>
              </w:rPr>
              <w:t>African</w:t>
            </w:r>
            <w:commentRangeEnd w:id="7"/>
            <w:r>
              <w:rPr>
                <w:rStyle w:val="Refdecomentrio"/>
              </w:rPr>
              <w:commentReference w:id="7"/>
            </w:r>
            <w:r w:rsidRPr="00381C87">
              <w:rPr>
                <w:rFonts w:ascii="Times New Roman" w:eastAsiaTheme="majorEastAsia" w:hAnsi="Times New Roman" w:cs="Times New Roman"/>
                <w:kern w:val="28"/>
                <w:sz w:val="24"/>
                <w:szCs w:val="24"/>
              </w:rPr>
              <w:t xml:space="preserve"> natural treasures with tons of historical places, wildlife, and architectural buildings that welcome people. Ethiopia is the 10th-largest country in Africa, located in the Horn of Africa, and has a rich and fascinating history as its own. Ethiopia, a prideful country, was the only non-Colonized African nation in its early years and preserved its culture and heritage.</w:t>
            </w:r>
          </w:p>
        </w:tc>
        <w:tc>
          <w:tcPr>
            <w:tcW w:w="6009" w:type="dxa"/>
          </w:tcPr>
          <w:p w14:paraId="78A02CFC" w14:textId="77777777" w:rsidR="001B2E51" w:rsidRPr="00F550CA" w:rsidRDefault="001B2E51" w:rsidP="00E83D97">
            <w:pPr>
              <w:pStyle w:val="Ttulo"/>
              <w:rPr>
                <w:lang w:val="de-DE"/>
              </w:rPr>
            </w:pPr>
            <w:r w:rsidRPr="00F550CA">
              <w:rPr>
                <w:lang w:val="de-DE" w:bidi="de-DE"/>
              </w:rPr>
              <w:t>Ferien in Äthiopien</w:t>
            </w:r>
          </w:p>
          <w:p w14:paraId="43F97717" w14:textId="33EAB88F" w:rsidR="001B2E51" w:rsidRPr="00E83D97" w:rsidRDefault="001B2E51" w:rsidP="00E83D97">
            <w:pPr>
              <w:pStyle w:val="Ttulo"/>
              <w:pBdr>
                <w:bottom w:val="none" w:sz="0" w:space="0" w:color="auto"/>
              </w:pBdr>
              <w:spacing w:line="360" w:lineRule="auto"/>
              <w:rPr>
                <w:lang w:val="de-DE"/>
              </w:rPr>
            </w:pPr>
            <w:r w:rsidRPr="00B05F0F">
              <w:rPr>
                <w:rFonts w:ascii="Times New Roman" w:hAnsi="Times New Roman" w:cs="Times New Roman"/>
                <w:color w:val="000000" w:themeColor="text1"/>
                <w:sz w:val="24"/>
                <w:szCs w:val="24"/>
                <w:lang w:val="de-DE" w:bidi="de-DE"/>
              </w:rPr>
              <w:t>Äthiopien ist einer der afrikanischen Naturschätze mit Unmengen an historischen Orten, Wildtieren und architektonischen Gebäuden, die die Menschen willkommen heißen. Äthiopien ist das zehntgrößte Land in Afrika und liegt am Horn von Afrika. Es blickt auf eine bewegte und faszinierende Geschichte zurück. Äthiopien ist ein stolzes Land, das neben Liberia zunächst der einzige unabhängige Staat Afrikas war und erfolgreich seine Kultur und sein kulturelles Erbe bewahrt hat.</w:t>
            </w:r>
          </w:p>
        </w:tc>
      </w:tr>
      <w:tr w:rsidR="001B2E51" w14:paraId="47D124FB" w14:textId="77777777" w:rsidTr="00E83D97">
        <w:tc>
          <w:tcPr>
            <w:tcW w:w="5069" w:type="dxa"/>
          </w:tcPr>
          <w:p w14:paraId="741CDF22" w14:textId="77777777" w:rsidR="001B2E51" w:rsidRPr="00381C87" w:rsidRDefault="001B2E51" w:rsidP="00E83D97">
            <w:pPr>
              <w:pStyle w:val="Ttulo"/>
            </w:pPr>
            <w:r w:rsidRPr="00381C87">
              <w:lastRenderedPageBreak/>
              <w:t>Explore Kenya- Landscapes of Rolling Savannah</w:t>
            </w:r>
          </w:p>
          <w:p w14:paraId="12A923B9"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Kenya?</w:t>
            </w:r>
          </w:p>
          <w:p w14:paraId="7DCC3A28"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Endless dazzling white beaches</w:t>
            </w:r>
          </w:p>
          <w:p w14:paraId="1EE01B73"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Wildlife on the prowl in the jungle</w:t>
            </w:r>
          </w:p>
          <w:p w14:paraId="1689DBA1"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coral reefs</w:t>
            </w:r>
          </w:p>
          <w:p w14:paraId="41BB6297"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Snow-capped mountains</w:t>
            </w:r>
          </w:p>
          <w:p w14:paraId="4CC2100C"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Alkaline lakes</w:t>
            </w:r>
          </w:p>
          <w:p w14:paraId="4BEE8A5B" w14:textId="77777777" w:rsidR="001B2E51" w:rsidRPr="00381C87"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400 mammal species</w:t>
            </w:r>
          </w:p>
          <w:p w14:paraId="3BCB5820" w14:textId="78765483" w:rsidR="001B2E51" w:rsidRPr="00381C87" w:rsidRDefault="001B2E51" w:rsidP="00E83D97">
            <w:pPr>
              <w:pStyle w:val="PargrafodaLista"/>
              <w:numPr>
                <w:ilvl w:val="0"/>
                <w:numId w:val="35"/>
              </w:numPr>
              <w:spacing w:line="360" w:lineRule="auto"/>
              <w:jc w:val="both"/>
            </w:pPr>
            <w:r w:rsidRPr="00381C87">
              <w:rPr>
                <w:rFonts w:ascii="Times New Roman" w:eastAsiaTheme="majorEastAsia" w:hAnsi="Times New Roman" w:cs="Times New Roman"/>
                <w:kern w:val="28"/>
                <w:sz w:val="24"/>
                <w:szCs w:val="24"/>
              </w:rPr>
              <w:t>Maasai and tribal culture</w:t>
            </w:r>
          </w:p>
        </w:tc>
        <w:tc>
          <w:tcPr>
            <w:tcW w:w="6009" w:type="dxa"/>
          </w:tcPr>
          <w:p w14:paraId="4EB706E9" w14:textId="77777777" w:rsidR="001B2E51" w:rsidRPr="00F550CA" w:rsidRDefault="001B2E51" w:rsidP="00E83D97">
            <w:pPr>
              <w:pStyle w:val="Ttulo"/>
              <w:rPr>
                <w:lang w:val="de-DE"/>
              </w:rPr>
            </w:pPr>
            <w:r w:rsidRPr="00F550CA">
              <w:rPr>
                <w:lang w:val="de-DE" w:bidi="de-DE"/>
              </w:rPr>
              <w:t>Entdecken Sie Kenia – weitläufige Savannen</w:t>
            </w:r>
          </w:p>
          <w:p w14:paraId="5E9104FD"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Kenia besuchen?</w:t>
            </w:r>
          </w:p>
          <w:p w14:paraId="7C7950C6" w14:textId="77777777" w:rsidR="001B2E51" w:rsidRPr="00F550C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Endlose, blendend weiße Strände</w:t>
            </w:r>
          </w:p>
          <w:p w14:paraId="551CA73A" w14:textId="77777777" w:rsidR="001B2E51" w:rsidRPr="00F550C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Wildtiere auf der Pirsch im Dschungel</w:t>
            </w:r>
          </w:p>
          <w:p w14:paraId="47483A1B" w14:textId="77777777" w:rsidR="001B2E51" w:rsidRPr="00F550C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Wunderschöne Korallenriffe</w:t>
            </w:r>
          </w:p>
          <w:p w14:paraId="38E9F613" w14:textId="77777777" w:rsidR="001B2E51" w:rsidRPr="00F550C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Schneebedeckte Berge</w:t>
            </w:r>
          </w:p>
          <w:p w14:paraId="02920FB2" w14:textId="77777777" w:rsidR="001B2E51" w:rsidRPr="00F550C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Alkalische Seen</w:t>
            </w:r>
          </w:p>
          <w:p w14:paraId="0CC606A0" w14:textId="77777777" w:rsidR="004E2C8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400 Säugetierarten</w:t>
            </w:r>
          </w:p>
          <w:p w14:paraId="32687F29" w14:textId="2336EA44" w:rsidR="001B2E51" w:rsidRPr="004E2C8A" w:rsidRDefault="001B2E51" w:rsidP="00E83D97">
            <w:pPr>
              <w:pStyle w:val="PargrafodaLista"/>
              <w:numPr>
                <w:ilvl w:val="0"/>
                <w:numId w:val="35"/>
              </w:numPr>
              <w:spacing w:line="360" w:lineRule="auto"/>
              <w:jc w:val="both"/>
              <w:rPr>
                <w:rFonts w:ascii="Times New Roman" w:eastAsiaTheme="majorEastAsia" w:hAnsi="Times New Roman" w:cs="Times New Roman"/>
                <w:kern w:val="28"/>
                <w:sz w:val="24"/>
                <w:szCs w:val="24"/>
                <w:lang w:val="de-DE"/>
              </w:rPr>
            </w:pPr>
            <w:r w:rsidRPr="004E2C8A">
              <w:rPr>
                <w:rFonts w:ascii="Times New Roman" w:eastAsiaTheme="majorEastAsia" w:hAnsi="Times New Roman" w:cs="Times New Roman"/>
                <w:sz w:val="24"/>
                <w:szCs w:val="24"/>
                <w:lang w:val="de-DE" w:bidi="de-DE"/>
              </w:rPr>
              <w:t>Massai und Stammeskultur</w:t>
            </w:r>
          </w:p>
        </w:tc>
      </w:tr>
      <w:tr w:rsidR="001B2E51" w:rsidRPr="00E83D97" w14:paraId="3772ECC7" w14:textId="77777777" w:rsidTr="00E83D97">
        <w:tc>
          <w:tcPr>
            <w:tcW w:w="5069" w:type="dxa"/>
          </w:tcPr>
          <w:p w14:paraId="2FE0B568" w14:textId="77777777" w:rsidR="001B2E51" w:rsidRPr="00381C87" w:rsidRDefault="001B2E51" w:rsidP="00E83D97">
            <w:pPr>
              <w:pStyle w:val="Ttulo"/>
            </w:pPr>
            <w:r w:rsidRPr="00381C87">
              <w:t>Kenya Safari Tours</w:t>
            </w:r>
          </w:p>
          <w:p w14:paraId="5A9C3411" w14:textId="77777777" w:rsidR="001B2E51" w:rsidRPr="00381C87" w:rsidRDefault="001B2E51" w:rsidP="00E83D97">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Kenya's fascinating scenery of rolling Savannah and big game species and starry nights have been known as the home place of the African Safari for decades.</w:t>
            </w:r>
          </w:p>
          <w:p w14:paraId="2E73A199" w14:textId="6E95214B"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Kenya's world-famous wildlife is outstanding by any standards and is protected by a wide variety of 51 National Parks, 10 Marine Parks, and four sanctuaries. During their epic journey, more than a million and a half, Wildebeest cross the Maasai Mara.</w:t>
            </w:r>
          </w:p>
        </w:tc>
        <w:tc>
          <w:tcPr>
            <w:tcW w:w="6009" w:type="dxa"/>
          </w:tcPr>
          <w:p w14:paraId="0689B37B" w14:textId="77777777" w:rsidR="001B2E51" w:rsidRPr="00F550CA" w:rsidRDefault="001B2E51" w:rsidP="00E83D97">
            <w:pPr>
              <w:pStyle w:val="Ttulo"/>
              <w:rPr>
                <w:lang w:val="de-DE"/>
              </w:rPr>
            </w:pPr>
            <w:r w:rsidRPr="00F550CA">
              <w:rPr>
                <w:lang w:val="de-DE" w:bidi="de-DE"/>
              </w:rPr>
              <w:t>Ferien in Kenia</w:t>
            </w:r>
          </w:p>
          <w:p w14:paraId="6BB71CF2" w14:textId="77777777" w:rsidR="001B2E51" w:rsidRPr="00F550CA" w:rsidRDefault="001B2E51" w:rsidP="00E83D97">
            <w:p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Kenias faszinierende Landschaft mit ihren hügeligen Savannen, Großwildarten und sternenklaren Nächten ist seit Jahrzehnten als die Geburtsstätte der afrikanischen Safari bekannt.</w:t>
            </w:r>
          </w:p>
          <w:p w14:paraId="3D91FAF8" w14:textId="6ADE50A5" w:rsidR="001B2E51" w:rsidRPr="00E83D97" w:rsidRDefault="001B2E51" w:rsidP="00E83D97">
            <w:pPr>
              <w:pStyle w:val="Ttulo"/>
              <w:pBdr>
                <w:bottom w:val="none" w:sz="0" w:space="0" w:color="auto"/>
              </w:pBdr>
              <w:spacing w:line="360" w:lineRule="auto"/>
              <w:rPr>
                <w:lang w:val="de-DE"/>
              </w:rPr>
            </w:pPr>
            <w:r w:rsidRPr="00BF4217">
              <w:rPr>
                <w:rFonts w:ascii="Times New Roman" w:hAnsi="Times New Roman" w:cs="Times New Roman"/>
                <w:color w:val="000000" w:themeColor="text1"/>
                <w:sz w:val="24"/>
                <w:szCs w:val="24"/>
                <w:lang w:val="de-DE" w:bidi="de-DE"/>
              </w:rPr>
              <w:t>Kenias weltberühmte Flora und Fauna ist in jeder Hinsicht herausragend. Zu ihrem Schutz gibt es 51 Nationalparks, 10 Meeresparks und vier Schutzgebiete. Während ihrer gewaltigen Wanderung durchqueren mehr als eineinhalb Millionen Gnus das Naturschutzgebiet Masai Mara.</w:t>
            </w:r>
          </w:p>
        </w:tc>
      </w:tr>
      <w:tr w:rsidR="001B2E51" w14:paraId="5D7752CF" w14:textId="77777777" w:rsidTr="00E83D97">
        <w:tc>
          <w:tcPr>
            <w:tcW w:w="5069" w:type="dxa"/>
          </w:tcPr>
          <w:p w14:paraId="32C60C81" w14:textId="77777777" w:rsidR="001B2E51" w:rsidRPr="00381C87" w:rsidRDefault="001B2E51" w:rsidP="00E83D97">
            <w:pPr>
              <w:pStyle w:val="Ttulo"/>
            </w:pPr>
            <w:r w:rsidRPr="00381C87">
              <w:t>Explore Uganda- The Pearl of Africa</w:t>
            </w:r>
          </w:p>
          <w:p w14:paraId="72DA90EB"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lastRenderedPageBreak/>
              <w:t>Why visit Uganda?</w:t>
            </w:r>
          </w:p>
          <w:p w14:paraId="45F68254"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Scintillating crater lakes</w:t>
            </w:r>
          </w:p>
          <w:p w14:paraId="1CF2AD34"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Snowcapped Ruwenzori Mountains</w:t>
            </w:r>
          </w:p>
          <w:p w14:paraId="24EB71D1"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Captivating wildlife</w:t>
            </w:r>
          </w:p>
          <w:p w14:paraId="777A352A"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Eastern gorilla and its rare species</w:t>
            </w:r>
          </w:p>
          <w:p w14:paraId="26568F16"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Chimpanzees</w:t>
            </w:r>
          </w:p>
          <w:p w14:paraId="61BBF829" w14:textId="77777777" w:rsidR="001B2E51" w:rsidRPr="00381C87"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1000+ rare birds</w:t>
            </w:r>
          </w:p>
          <w:p w14:paraId="6DAEACA1" w14:textId="6A2B3640" w:rsidR="001B2E51" w:rsidRPr="00381C87" w:rsidRDefault="001B2E51" w:rsidP="00E83D97">
            <w:pPr>
              <w:pStyle w:val="PargrafodaLista"/>
              <w:numPr>
                <w:ilvl w:val="0"/>
                <w:numId w:val="34"/>
              </w:numPr>
              <w:spacing w:line="360" w:lineRule="auto"/>
              <w:jc w:val="both"/>
            </w:pPr>
            <w:r w:rsidRPr="00381C87">
              <w:rPr>
                <w:rFonts w:ascii="Times New Roman" w:eastAsiaTheme="majorEastAsia" w:hAnsi="Times New Roman" w:cs="Times New Roman"/>
                <w:kern w:val="28"/>
                <w:sz w:val="24"/>
                <w:szCs w:val="24"/>
              </w:rPr>
              <w:t>Lake Victoria</w:t>
            </w:r>
          </w:p>
        </w:tc>
        <w:tc>
          <w:tcPr>
            <w:tcW w:w="6009" w:type="dxa"/>
          </w:tcPr>
          <w:p w14:paraId="6DC8B6F6" w14:textId="77777777" w:rsidR="001B2E51" w:rsidRPr="00F550CA" w:rsidRDefault="001B2E51" w:rsidP="00E83D97">
            <w:pPr>
              <w:pStyle w:val="Ttulo"/>
              <w:rPr>
                <w:lang w:val="de-DE"/>
              </w:rPr>
            </w:pPr>
            <w:r w:rsidRPr="00F550CA">
              <w:rPr>
                <w:lang w:val="de-DE" w:bidi="de-DE"/>
              </w:rPr>
              <w:lastRenderedPageBreak/>
              <w:t>Entdecken Sie Uganda – die Perle Afrikas</w:t>
            </w:r>
          </w:p>
          <w:p w14:paraId="481FE04C"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lastRenderedPageBreak/>
              <w:t>Warum Uganda besuchen?</w:t>
            </w:r>
          </w:p>
          <w:p w14:paraId="09EC90DD" w14:textId="77777777" w:rsidR="001B2E51" w:rsidRPr="00F550CA"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Schillernde Kraterseen</w:t>
            </w:r>
          </w:p>
          <w:p w14:paraId="537E2C2D" w14:textId="77777777" w:rsidR="001B2E51" w:rsidRPr="00F550CA"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Schneebedecktes Ruwenzori-Gebirge</w:t>
            </w:r>
          </w:p>
          <w:p w14:paraId="2A719589" w14:textId="77777777" w:rsidR="001B2E51" w:rsidRPr="00F550CA"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Fesselnde Tierwelt</w:t>
            </w:r>
          </w:p>
          <w:p w14:paraId="628284C8" w14:textId="77777777" w:rsidR="001B2E51" w:rsidRPr="00F550CA"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Östliche Gorilla und seine seltenen Arten</w:t>
            </w:r>
          </w:p>
          <w:p w14:paraId="442CC898" w14:textId="77777777" w:rsidR="001B2E51" w:rsidRPr="00F550CA"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Schimpansen</w:t>
            </w:r>
          </w:p>
          <w:p w14:paraId="3346B6B4" w14:textId="77777777" w:rsidR="00BC7AFF"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Mehr als 1000 seltene Vögel</w:t>
            </w:r>
          </w:p>
          <w:p w14:paraId="0BF18404" w14:textId="4CB76912" w:rsidR="001B2E51" w:rsidRPr="00BC7AFF" w:rsidRDefault="001B2E51" w:rsidP="00E83D97">
            <w:pPr>
              <w:pStyle w:val="PargrafodaLista"/>
              <w:numPr>
                <w:ilvl w:val="0"/>
                <w:numId w:val="34"/>
              </w:numPr>
              <w:spacing w:line="360" w:lineRule="auto"/>
              <w:jc w:val="both"/>
              <w:rPr>
                <w:rFonts w:ascii="Times New Roman" w:eastAsiaTheme="majorEastAsia" w:hAnsi="Times New Roman" w:cs="Times New Roman"/>
                <w:kern w:val="28"/>
                <w:sz w:val="24"/>
                <w:szCs w:val="24"/>
                <w:lang w:val="de-DE"/>
              </w:rPr>
            </w:pPr>
            <w:r w:rsidRPr="00BC7AFF">
              <w:rPr>
                <w:rFonts w:ascii="Times New Roman" w:eastAsiaTheme="majorEastAsia" w:hAnsi="Times New Roman" w:cs="Times New Roman"/>
                <w:sz w:val="24"/>
                <w:szCs w:val="24"/>
                <w:lang w:val="de-DE" w:bidi="de-DE"/>
              </w:rPr>
              <w:t>Victoriasee</w:t>
            </w:r>
          </w:p>
        </w:tc>
      </w:tr>
      <w:tr w:rsidR="001B2E51" w:rsidRPr="00E83D97" w14:paraId="4D213E23" w14:textId="77777777" w:rsidTr="00E83D97">
        <w:tc>
          <w:tcPr>
            <w:tcW w:w="5069" w:type="dxa"/>
          </w:tcPr>
          <w:p w14:paraId="73E5E9AD" w14:textId="77777777" w:rsidR="001B2E51" w:rsidRPr="00381C87" w:rsidRDefault="001B2E51" w:rsidP="00E83D97">
            <w:pPr>
              <w:pStyle w:val="Ttulo"/>
            </w:pPr>
            <w:r w:rsidRPr="00381C87">
              <w:lastRenderedPageBreak/>
              <w:t>Uganda Safari Tours</w:t>
            </w:r>
          </w:p>
          <w:p w14:paraId="4C1391B6" w14:textId="16CD26C5"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The Nile River crosses the Rift Valley from its source on Lake Victoria to provide Uganda a variety of distinct ecosystems. Generations of tourists have been fascinated by Uganda's stunning beauty, natural marvels, and wildlife. Visitors return to the warm and mild environment of Uganda. Over 1,000 kinds of birds and the endangered gorilla, mountains, chimpanzees, and the most prestigious natural attractions of Uganda. The various ecosystems in Uganda have fascinated wildlife enthusiasts and spent decades with African safaris.</w:t>
            </w:r>
          </w:p>
        </w:tc>
        <w:tc>
          <w:tcPr>
            <w:tcW w:w="6009" w:type="dxa"/>
          </w:tcPr>
          <w:p w14:paraId="112619C3" w14:textId="77777777" w:rsidR="001B2E51" w:rsidRPr="00F550CA" w:rsidRDefault="001B2E51" w:rsidP="00E83D97">
            <w:pPr>
              <w:pStyle w:val="Ttulo"/>
              <w:rPr>
                <w:lang w:val="de-DE"/>
              </w:rPr>
            </w:pPr>
            <w:r w:rsidRPr="00F550CA">
              <w:rPr>
                <w:lang w:val="de-DE" w:bidi="de-DE"/>
              </w:rPr>
              <w:t>Safaris in Uganda</w:t>
            </w:r>
          </w:p>
          <w:p w14:paraId="15C8E076" w14:textId="7DB703B6" w:rsidR="001B2E51" w:rsidRPr="00E83D97" w:rsidRDefault="001B2E51" w:rsidP="00E83D97">
            <w:pPr>
              <w:pStyle w:val="Ttulo"/>
              <w:pBdr>
                <w:bottom w:val="none" w:sz="0" w:space="0" w:color="auto"/>
              </w:pBdr>
              <w:spacing w:line="360" w:lineRule="auto"/>
              <w:rPr>
                <w:lang w:val="de-DE"/>
              </w:rPr>
            </w:pPr>
            <w:r w:rsidRPr="00B538DF">
              <w:rPr>
                <w:rFonts w:ascii="Times New Roman" w:hAnsi="Times New Roman" w:cs="Times New Roman"/>
                <w:color w:val="000000" w:themeColor="text1"/>
                <w:sz w:val="24"/>
                <w:szCs w:val="24"/>
                <w:lang w:val="de-DE" w:bidi="de-DE"/>
              </w:rPr>
              <w:t>Der Nil durchquert den afrikanischen Grabenbruch von seiner Quelle am Victoriasee und versorgt Ugandas diverse Ökosysteme. Generationen von Touristen sind von Ugandas atemberaubender Schönheit, den Naturwundern und der Tierwelt fasziniert. Besucher kehren gerne in das warme und milde Klima Ugandas zurück. Über 1000 Vogelarten, Berge, Schimpansen, die renommiertesten Naturattraktionen Ugandas sowie der vom Aussterben bedrohte Gorilla. Seit Jahrzehnten verzaubern Ugandas diverse Ökosysteme die Wildtierliebhaber auf afrikanischen Safaris.</w:t>
            </w:r>
          </w:p>
        </w:tc>
      </w:tr>
      <w:tr w:rsidR="001B2E51" w14:paraId="2F39A06F" w14:textId="77777777" w:rsidTr="00E83D97">
        <w:tc>
          <w:tcPr>
            <w:tcW w:w="5069" w:type="dxa"/>
          </w:tcPr>
          <w:p w14:paraId="0EE9B0B0" w14:textId="77777777" w:rsidR="001B2E51" w:rsidRPr="00381C87" w:rsidRDefault="001B2E51" w:rsidP="00E83D97">
            <w:pPr>
              <w:pStyle w:val="Ttulo"/>
            </w:pPr>
            <w:r w:rsidRPr="00381C87">
              <w:t>Nigeria-Home of last surviving endangered species</w:t>
            </w:r>
          </w:p>
          <w:p w14:paraId="362C188B"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Nigeria</w:t>
            </w:r>
          </w:p>
          <w:p w14:paraId="54B666B5"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Land of butterflies</w:t>
            </w:r>
          </w:p>
          <w:p w14:paraId="748F2244"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landscapes</w:t>
            </w:r>
          </w:p>
          <w:p w14:paraId="322275DA"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lastRenderedPageBreak/>
              <w:t>Oldest Civilization</w:t>
            </w:r>
          </w:p>
          <w:p w14:paraId="6F0FFC71"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Wildlife/buffalo/elephants/waterbuck/lions</w:t>
            </w:r>
          </w:p>
          <w:p w14:paraId="5354697F"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Diverse Culture</w:t>
            </w:r>
          </w:p>
          <w:p w14:paraId="685FFD15"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Top ten rich pasture</w:t>
            </w:r>
          </w:p>
          <w:p w14:paraId="457D0790" w14:textId="77777777" w:rsidR="001B2E51" w:rsidRPr="00381C87"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Longest bridge</w:t>
            </w:r>
          </w:p>
          <w:p w14:paraId="30C69C5B" w14:textId="57550E29" w:rsidR="001B2E51" w:rsidRPr="00381C87" w:rsidRDefault="001B2E51" w:rsidP="00E83D97">
            <w:pPr>
              <w:pStyle w:val="PargrafodaLista"/>
              <w:numPr>
                <w:ilvl w:val="0"/>
                <w:numId w:val="37"/>
              </w:numPr>
              <w:spacing w:line="360" w:lineRule="auto"/>
              <w:jc w:val="both"/>
            </w:pPr>
            <w:proofErr w:type="spellStart"/>
            <w:r w:rsidRPr="00381C87">
              <w:rPr>
                <w:rFonts w:ascii="Times New Roman" w:eastAsiaTheme="majorEastAsia" w:hAnsi="Times New Roman" w:cs="Times New Roman"/>
                <w:kern w:val="28"/>
                <w:sz w:val="24"/>
                <w:szCs w:val="24"/>
              </w:rPr>
              <w:t>Yankari</w:t>
            </w:r>
            <w:proofErr w:type="spellEnd"/>
            <w:r w:rsidRPr="00381C87">
              <w:rPr>
                <w:rFonts w:ascii="Times New Roman" w:eastAsiaTheme="majorEastAsia" w:hAnsi="Times New Roman" w:cs="Times New Roman"/>
                <w:kern w:val="28"/>
                <w:sz w:val="24"/>
                <w:szCs w:val="24"/>
              </w:rPr>
              <w:t xml:space="preserve"> National Park</w:t>
            </w:r>
          </w:p>
        </w:tc>
        <w:tc>
          <w:tcPr>
            <w:tcW w:w="6009" w:type="dxa"/>
          </w:tcPr>
          <w:p w14:paraId="71164DF5" w14:textId="77777777" w:rsidR="001B2E51" w:rsidRPr="00F550CA" w:rsidRDefault="001B2E51" w:rsidP="00E83D97">
            <w:pPr>
              <w:pStyle w:val="Ttulo"/>
              <w:rPr>
                <w:lang w:val="de-DE"/>
              </w:rPr>
            </w:pPr>
            <w:r w:rsidRPr="00F550CA">
              <w:rPr>
                <w:lang w:val="de-DE" w:bidi="de-DE"/>
              </w:rPr>
              <w:lastRenderedPageBreak/>
              <w:t>Nigeria – Heimat der letzten überlebenden bedrohten Arten</w:t>
            </w:r>
          </w:p>
          <w:p w14:paraId="7FB99F1E"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Nigeria besuchen?</w:t>
            </w:r>
          </w:p>
          <w:p w14:paraId="0F1A507E"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Land der Schmetterlinge</w:t>
            </w:r>
          </w:p>
          <w:p w14:paraId="7F8E985C"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Herrliche Landschaften</w:t>
            </w:r>
          </w:p>
          <w:p w14:paraId="1C77F02B"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lastRenderedPageBreak/>
              <w:t>Älteste Zivilisation</w:t>
            </w:r>
          </w:p>
          <w:p w14:paraId="40456714"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Wildtiere, Büffel, Elefanten, Wasserböcke, Löwen</w:t>
            </w:r>
          </w:p>
          <w:p w14:paraId="419052B7"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Vielfältige Kultur</w:t>
            </w:r>
          </w:p>
          <w:p w14:paraId="58C21843" w14:textId="77777777" w:rsidR="001B2E51" w:rsidRPr="00F550CA"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Die zehn besten Weiden</w:t>
            </w:r>
          </w:p>
          <w:p w14:paraId="71A1038B" w14:textId="77777777" w:rsidR="002F5EA3"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Längste Brücke</w:t>
            </w:r>
          </w:p>
          <w:p w14:paraId="7FC77BA3" w14:textId="06FEA232" w:rsidR="001B2E51" w:rsidRPr="002F5EA3" w:rsidRDefault="001B2E51" w:rsidP="00E83D97">
            <w:pPr>
              <w:pStyle w:val="PargrafodaLista"/>
              <w:numPr>
                <w:ilvl w:val="0"/>
                <w:numId w:val="37"/>
              </w:numPr>
              <w:spacing w:line="360" w:lineRule="auto"/>
              <w:jc w:val="both"/>
              <w:rPr>
                <w:rFonts w:ascii="Times New Roman" w:eastAsiaTheme="majorEastAsia" w:hAnsi="Times New Roman" w:cs="Times New Roman"/>
                <w:kern w:val="28"/>
                <w:sz w:val="24"/>
                <w:szCs w:val="24"/>
                <w:lang w:val="de-DE"/>
              </w:rPr>
            </w:pPr>
            <w:r w:rsidRPr="002F5EA3">
              <w:rPr>
                <w:rFonts w:ascii="Times New Roman" w:eastAsiaTheme="majorEastAsia" w:hAnsi="Times New Roman" w:cs="Times New Roman"/>
                <w:sz w:val="24"/>
                <w:szCs w:val="24"/>
                <w:lang w:val="de-DE" w:bidi="de-DE"/>
              </w:rPr>
              <w:t>Yankari-Nationalpark</w:t>
            </w:r>
          </w:p>
        </w:tc>
      </w:tr>
      <w:tr w:rsidR="001B2E51" w:rsidRPr="00E83D97" w14:paraId="5EE2BC10" w14:textId="77777777" w:rsidTr="00E83D97">
        <w:tc>
          <w:tcPr>
            <w:tcW w:w="5069" w:type="dxa"/>
          </w:tcPr>
          <w:p w14:paraId="769B9090" w14:textId="77777777" w:rsidR="001B2E51" w:rsidRPr="00381C87" w:rsidRDefault="001B2E51" w:rsidP="00E83D97">
            <w:pPr>
              <w:pStyle w:val="Ttulo"/>
            </w:pPr>
            <w:r w:rsidRPr="00381C87">
              <w:lastRenderedPageBreak/>
              <w:t>Nigeria Tours</w:t>
            </w:r>
          </w:p>
          <w:p w14:paraId="669382CC" w14:textId="7FE0675B"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Discover Nigeria on the Gulf of Guinea; its national parks are considered home to some of West Africa's last surviving endangered species, while its mountains offer a cooler climate and the stunning beauty of the most populated country of Africa. Nigeria is a bustling nation full of cultural history, customs, and festivals.</w:t>
            </w:r>
          </w:p>
        </w:tc>
        <w:tc>
          <w:tcPr>
            <w:tcW w:w="6009" w:type="dxa"/>
          </w:tcPr>
          <w:p w14:paraId="57E6D2B2" w14:textId="77777777" w:rsidR="001B2E51" w:rsidRPr="00F550CA" w:rsidRDefault="001B2E51" w:rsidP="00E83D97">
            <w:pPr>
              <w:pStyle w:val="Ttulo"/>
              <w:rPr>
                <w:lang w:val="de-DE"/>
              </w:rPr>
            </w:pPr>
            <w:r w:rsidRPr="00F550CA">
              <w:rPr>
                <w:lang w:val="de-DE" w:bidi="de-DE"/>
              </w:rPr>
              <w:t>Ferien in Nigeria</w:t>
            </w:r>
          </w:p>
          <w:p w14:paraId="6440C764" w14:textId="4D2DCCC2" w:rsidR="001B2E51" w:rsidRPr="00E83D97" w:rsidRDefault="001B2E51" w:rsidP="00E83D97">
            <w:pPr>
              <w:pStyle w:val="Ttulo"/>
              <w:pBdr>
                <w:bottom w:val="none" w:sz="0" w:space="0" w:color="auto"/>
              </w:pBdr>
              <w:spacing w:line="360" w:lineRule="auto"/>
              <w:rPr>
                <w:lang w:val="de-DE"/>
              </w:rPr>
            </w:pPr>
            <w:r w:rsidRPr="0043451E">
              <w:rPr>
                <w:rFonts w:ascii="Times New Roman" w:hAnsi="Times New Roman" w:cs="Times New Roman"/>
                <w:color w:val="000000" w:themeColor="text1"/>
                <w:sz w:val="24"/>
                <w:szCs w:val="24"/>
                <w:lang w:val="de-DE" w:bidi="de-DE"/>
              </w:rPr>
              <w:t>Entdecken Sie Nigeria am Golf von Guinea. Die Nationalparks des Landes gelten als Heimat einiger der letzten überlebenden bedrohten Tierarten Westafrikas, während seine Berge ein kühleres Klima und die atemberaubende Schönheit des bevölkerungsreichsten Landes Afrikas bieten. Nigeria ist eine lebendige Nation voller Kulturgeschichte, Bräuche und Feste.</w:t>
            </w:r>
          </w:p>
        </w:tc>
      </w:tr>
      <w:tr w:rsidR="001B2E51" w:rsidRPr="00E83D97" w14:paraId="591CDACE" w14:textId="77777777" w:rsidTr="00E83D97">
        <w:tc>
          <w:tcPr>
            <w:tcW w:w="5069" w:type="dxa"/>
          </w:tcPr>
          <w:p w14:paraId="38DD4FE5" w14:textId="77777777" w:rsidR="001B2E51" w:rsidRPr="00381C87" w:rsidRDefault="001B2E51" w:rsidP="00E83D97">
            <w:pPr>
              <w:pStyle w:val="Ttulo"/>
            </w:pPr>
            <w:r w:rsidRPr="00381C87">
              <w:t>Dubai-Cosmopolitan Town</w:t>
            </w:r>
          </w:p>
          <w:p w14:paraId="1D4ECC5A"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Dubai</w:t>
            </w:r>
          </w:p>
          <w:p w14:paraId="73024919"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Historic Sights</w:t>
            </w:r>
          </w:p>
          <w:p w14:paraId="39BB2AF6"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Futuristic Architecture</w:t>
            </w:r>
          </w:p>
          <w:p w14:paraId="5C6BE1FA"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Active nightlife</w:t>
            </w:r>
          </w:p>
          <w:p w14:paraId="31C92005"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Highest worldwide building</w:t>
            </w:r>
          </w:p>
          <w:p w14:paraId="0BDE1E63"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Burj Khalifa</w:t>
            </w:r>
          </w:p>
          <w:p w14:paraId="634062C7"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Dubai Mall</w:t>
            </w:r>
          </w:p>
          <w:p w14:paraId="381A4994"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Food &amp; Culture</w:t>
            </w:r>
          </w:p>
          <w:p w14:paraId="63859213" w14:textId="77777777" w:rsidR="001B2E51" w:rsidRPr="00381C87"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Pleasant weather</w:t>
            </w:r>
          </w:p>
          <w:p w14:paraId="28934FC7" w14:textId="73379397" w:rsidR="001B2E51" w:rsidRPr="00381C87" w:rsidRDefault="001B2E51" w:rsidP="00E83D97">
            <w:pPr>
              <w:pStyle w:val="PargrafodaLista"/>
              <w:numPr>
                <w:ilvl w:val="0"/>
                <w:numId w:val="39"/>
              </w:numPr>
              <w:spacing w:line="360" w:lineRule="auto"/>
              <w:jc w:val="both"/>
            </w:pPr>
            <w:r w:rsidRPr="00381C87">
              <w:rPr>
                <w:rFonts w:ascii="Times New Roman" w:eastAsiaTheme="majorEastAsia" w:hAnsi="Times New Roman" w:cs="Times New Roman"/>
                <w:kern w:val="28"/>
                <w:sz w:val="24"/>
                <w:szCs w:val="24"/>
              </w:rPr>
              <w:t>World's Biggest Theme Park "The IMG Worlds of Adventure."</w:t>
            </w:r>
          </w:p>
        </w:tc>
        <w:tc>
          <w:tcPr>
            <w:tcW w:w="6009" w:type="dxa"/>
          </w:tcPr>
          <w:p w14:paraId="7114FD00" w14:textId="77777777" w:rsidR="001B2E51" w:rsidRPr="00F550CA" w:rsidRDefault="001B2E51" w:rsidP="00E83D97">
            <w:pPr>
              <w:pStyle w:val="Ttulo"/>
              <w:rPr>
                <w:lang w:val="de-DE"/>
              </w:rPr>
            </w:pPr>
            <w:r w:rsidRPr="00F550CA">
              <w:rPr>
                <w:lang w:val="de-DE" w:bidi="de-DE"/>
              </w:rPr>
              <w:t>Dubai, eine kosmopolitische Stadt</w:t>
            </w:r>
          </w:p>
          <w:p w14:paraId="4D3AD0A0"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Dubai besuchen?</w:t>
            </w:r>
          </w:p>
          <w:p w14:paraId="64626C0E"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Historische Sehenswürdigkeiten</w:t>
            </w:r>
          </w:p>
          <w:p w14:paraId="2ED83E70"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Zukunftsweisende Architektur</w:t>
            </w:r>
          </w:p>
          <w:p w14:paraId="38E01100"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Aktives Nachtleben</w:t>
            </w:r>
          </w:p>
          <w:p w14:paraId="06F8FD54"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Das höchste Gebäude der Welt</w:t>
            </w:r>
          </w:p>
          <w:p w14:paraId="191B2834"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Burj Khalifa</w:t>
            </w:r>
          </w:p>
          <w:p w14:paraId="41E21E92"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Dubai Mall</w:t>
            </w:r>
          </w:p>
          <w:p w14:paraId="1ABB8C0D" w14:textId="77777777" w:rsidR="001B2E51" w:rsidRPr="00F550CA"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Essen und Kultur</w:t>
            </w:r>
          </w:p>
          <w:p w14:paraId="2813A858" w14:textId="77777777" w:rsidR="00CA7004"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Angenehmes Wetter</w:t>
            </w:r>
          </w:p>
          <w:p w14:paraId="1D69EA5E" w14:textId="5009EE9C" w:rsidR="001B2E51" w:rsidRPr="00CA7004" w:rsidRDefault="001B2E51" w:rsidP="00E83D97">
            <w:pPr>
              <w:pStyle w:val="PargrafodaLista"/>
              <w:numPr>
                <w:ilvl w:val="0"/>
                <w:numId w:val="39"/>
              </w:numPr>
              <w:spacing w:line="360" w:lineRule="auto"/>
              <w:jc w:val="both"/>
              <w:rPr>
                <w:rFonts w:ascii="Times New Roman" w:eastAsiaTheme="majorEastAsia" w:hAnsi="Times New Roman" w:cs="Times New Roman"/>
                <w:kern w:val="28"/>
                <w:sz w:val="24"/>
                <w:szCs w:val="24"/>
                <w:lang w:val="de-DE"/>
              </w:rPr>
            </w:pPr>
            <w:r w:rsidRPr="00CA7004">
              <w:rPr>
                <w:rFonts w:ascii="Times New Roman" w:eastAsiaTheme="majorEastAsia" w:hAnsi="Times New Roman" w:cs="Times New Roman"/>
                <w:sz w:val="24"/>
                <w:szCs w:val="24"/>
                <w:lang w:val="de-DE" w:bidi="de-DE"/>
              </w:rPr>
              <w:t>Der größte Themenpark der Welt „IMG Worlds of Adventure“.</w:t>
            </w:r>
          </w:p>
        </w:tc>
      </w:tr>
      <w:tr w:rsidR="001B2E51" w:rsidRPr="00E83D97" w14:paraId="6EA75066" w14:textId="77777777" w:rsidTr="00E83D97">
        <w:tc>
          <w:tcPr>
            <w:tcW w:w="5069" w:type="dxa"/>
          </w:tcPr>
          <w:p w14:paraId="7A1BCC56" w14:textId="77777777" w:rsidR="001B2E51" w:rsidRPr="00381C87" w:rsidRDefault="001B2E51" w:rsidP="00E83D97">
            <w:pPr>
              <w:pStyle w:val="Ttulo"/>
            </w:pPr>
            <w:r w:rsidRPr="00381C87">
              <w:lastRenderedPageBreak/>
              <w:t>Dubai Tours</w:t>
            </w:r>
          </w:p>
          <w:p w14:paraId="7F232257" w14:textId="646D0CBF"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This Cosmopolitan town is situated on the southeast coast of the Persian Gulf. It is the biggest in the United Arab Emirates, with some of the highest structures worldwide. When seeking things to do, you will be spoiled for options. Dubai provides everything sights, pleasant weather, fun, food, or culture.</w:t>
            </w:r>
          </w:p>
        </w:tc>
        <w:tc>
          <w:tcPr>
            <w:tcW w:w="6009" w:type="dxa"/>
          </w:tcPr>
          <w:p w14:paraId="021B0FA1" w14:textId="77777777" w:rsidR="001B2E51" w:rsidRPr="00F550CA" w:rsidRDefault="001B2E51" w:rsidP="00E83D97">
            <w:pPr>
              <w:pStyle w:val="Ttulo"/>
              <w:rPr>
                <w:lang w:val="de-DE"/>
              </w:rPr>
            </w:pPr>
            <w:r w:rsidRPr="00F550CA">
              <w:rPr>
                <w:lang w:val="de-DE" w:bidi="de-DE"/>
              </w:rPr>
              <w:t>Ferien in Dubai</w:t>
            </w:r>
          </w:p>
          <w:p w14:paraId="4EBD1DFE" w14:textId="63334CCE" w:rsidR="001B2E51" w:rsidRPr="00E83D97" w:rsidRDefault="001B2E51" w:rsidP="00E83D97">
            <w:pPr>
              <w:pStyle w:val="Ttulo"/>
              <w:pBdr>
                <w:bottom w:val="none" w:sz="0" w:space="0" w:color="auto"/>
              </w:pBdr>
              <w:spacing w:line="360" w:lineRule="auto"/>
              <w:rPr>
                <w:lang w:val="de-DE"/>
              </w:rPr>
            </w:pPr>
            <w:r w:rsidRPr="00875E50">
              <w:rPr>
                <w:rFonts w:ascii="Times New Roman" w:hAnsi="Times New Roman" w:cs="Times New Roman"/>
                <w:color w:val="000000" w:themeColor="text1"/>
                <w:sz w:val="24"/>
                <w:szCs w:val="24"/>
                <w:lang w:val="de-DE" w:bidi="de-DE"/>
              </w:rPr>
              <w:t xml:space="preserve">Diese kosmopolitische Stadt liegt an der Südostküste des </w:t>
            </w:r>
            <w:r w:rsidRPr="00E83D97">
              <w:rPr>
                <w:rFonts w:ascii="Times New Roman" w:hAnsi="Times New Roman" w:cs="Times New Roman"/>
                <w:color w:val="000000" w:themeColor="text1"/>
                <w:sz w:val="24"/>
                <w:szCs w:val="24"/>
                <w:lang w:val="de-DE" w:bidi="de-DE"/>
              </w:rPr>
              <w:t>Persischen</w:t>
            </w:r>
            <w:r w:rsidRPr="00875E50">
              <w:rPr>
                <w:rFonts w:ascii="Times New Roman" w:hAnsi="Times New Roman" w:cs="Times New Roman"/>
                <w:color w:val="000000" w:themeColor="text1"/>
                <w:sz w:val="24"/>
                <w:szCs w:val="24"/>
                <w:lang w:val="de-DE" w:bidi="de-DE"/>
              </w:rPr>
              <w:t xml:space="preserve"> Golfs. Sie ist die größte in den Vereinigten Arabischen Emiraten, mit einigen der höchsten Bauwerke weltweit. Wenn Sie auf der Suche nach Dinge zum Unternehmen sind, haben Sie die Qual der Wahl. Dubai hat alles. Ob Sehenswürdigkeiten, angenehmes Wetter, Spaß, Essen und Kultur.</w:t>
            </w:r>
          </w:p>
        </w:tc>
      </w:tr>
      <w:tr w:rsidR="001B2E51" w14:paraId="1F63DA33" w14:textId="77777777" w:rsidTr="00E83D97">
        <w:tc>
          <w:tcPr>
            <w:tcW w:w="5069" w:type="dxa"/>
          </w:tcPr>
          <w:p w14:paraId="0ED07BEE" w14:textId="77777777" w:rsidR="001B2E51" w:rsidRPr="00381C87" w:rsidRDefault="001B2E51" w:rsidP="00E83D97">
            <w:pPr>
              <w:pStyle w:val="Ttulo"/>
            </w:pPr>
            <w:r w:rsidRPr="00381C87">
              <w:t>Sudan-Place of the World's most giant pyramids</w:t>
            </w:r>
          </w:p>
          <w:p w14:paraId="6F2F0944"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Sudan</w:t>
            </w:r>
          </w:p>
          <w:p w14:paraId="7A836232"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Nubian Desert</w:t>
            </w:r>
          </w:p>
          <w:p w14:paraId="1D5B18F8"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Volcanic Massifs</w:t>
            </w:r>
          </w:p>
          <w:p w14:paraId="4AD99EDC"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Beautiful river valleys</w:t>
            </w:r>
          </w:p>
          <w:p w14:paraId="19B043AD"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Port Sudan</w:t>
            </w:r>
          </w:p>
          <w:p w14:paraId="1A2110F4"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Explore Meroe for ancient history.</w:t>
            </w:r>
          </w:p>
          <w:p w14:paraId="01941099" w14:textId="77777777" w:rsidR="001B2E51" w:rsidRPr="00381C87"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Meroe pyramids</w:t>
            </w:r>
          </w:p>
          <w:p w14:paraId="1E813598" w14:textId="750D1661" w:rsidR="001B2E51" w:rsidRPr="00381C87" w:rsidRDefault="001B2E51" w:rsidP="00E83D97">
            <w:pPr>
              <w:pStyle w:val="PargrafodaLista"/>
              <w:numPr>
                <w:ilvl w:val="0"/>
                <w:numId w:val="40"/>
              </w:numPr>
              <w:spacing w:line="360" w:lineRule="auto"/>
              <w:jc w:val="both"/>
            </w:pPr>
            <w:r w:rsidRPr="00381C87">
              <w:rPr>
                <w:rFonts w:ascii="Times New Roman" w:eastAsiaTheme="majorEastAsia" w:hAnsi="Times New Roman" w:cs="Times New Roman"/>
                <w:kern w:val="28"/>
                <w:sz w:val="24"/>
                <w:szCs w:val="24"/>
              </w:rPr>
              <w:t>Magnificent landscapes</w:t>
            </w:r>
          </w:p>
        </w:tc>
        <w:tc>
          <w:tcPr>
            <w:tcW w:w="6009" w:type="dxa"/>
          </w:tcPr>
          <w:p w14:paraId="42167951" w14:textId="77777777" w:rsidR="001B2E51" w:rsidRPr="00F550CA" w:rsidRDefault="001B2E51" w:rsidP="00E83D97">
            <w:pPr>
              <w:pStyle w:val="Ttulo"/>
              <w:rPr>
                <w:lang w:val="de-DE"/>
              </w:rPr>
            </w:pPr>
            <w:r w:rsidRPr="00F550CA">
              <w:rPr>
                <w:lang w:val="de-DE" w:bidi="de-DE"/>
              </w:rPr>
              <w:t>Sudan – Heimat der größten Pyramiden der Welt</w:t>
            </w:r>
          </w:p>
          <w:p w14:paraId="7338FA48"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den Sudan besuchen?</w:t>
            </w:r>
          </w:p>
          <w:p w14:paraId="6BE67E89" w14:textId="77777777" w:rsidR="001B2E51" w:rsidRPr="00F550CA"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Nubische Wüste</w:t>
            </w:r>
          </w:p>
          <w:p w14:paraId="04913AA5" w14:textId="77777777" w:rsidR="001B2E51" w:rsidRPr="00F550CA"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Vulkanische Gebirge</w:t>
            </w:r>
          </w:p>
          <w:p w14:paraId="52837C92" w14:textId="77777777" w:rsidR="001B2E51" w:rsidRPr="00F550CA"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Wunderschöne Flusstäler</w:t>
            </w:r>
          </w:p>
          <w:p w14:paraId="194EC276" w14:textId="77777777" w:rsidR="001B2E51" w:rsidRPr="00F550CA"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Port Sudan</w:t>
            </w:r>
          </w:p>
          <w:p w14:paraId="7D86DF09" w14:textId="77777777" w:rsidR="001B2E51" w:rsidRPr="00F550CA"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Erforschen Sie Meroes antike Geschichte</w:t>
            </w:r>
          </w:p>
          <w:p w14:paraId="38C7A07D" w14:textId="77777777" w:rsidR="00150B46"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Pyramiden von Meroe</w:t>
            </w:r>
          </w:p>
          <w:p w14:paraId="213950CE" w14:textId="32D1E193" w:rsidR="001B2E51" w:rsidRPr="00150B46" w:rsidRDefault="001B2E51" w:rsidP="00E83D97">
            <w:pPr>
              <w:pStyle w:val="PargrafodaLista"/>
              <w:numPr>
                <w:ilvl w:val="0"/>
                <w:numId w:val="40"/>
              </w:numPr>
              <w:spacing w:line="360" w:lineRule="auto"/>
              <w:jc w:val="both"/>
              <w:rPr>
                <w:rFonts w:ascii="Times New Roman" w:eastAsiaTheme="majorEastAsia" w:hAnsi="Times New Roman" w:cs="Times New Roman"/>
                <w:kern w:val="28"/>
                <w:sz w:val="24"/>
                <w:szCs w:val="24"/>
                <w:lang w:val="de-DE"/>
              </w:rPr>
            </w:pPr>
            <w:r w:rsidRPr="00150B46">
              <w:rPr>
                <w:rFonts w:ascii="Times New Roman" w:eastAsiaTheme="majorEastAsia" w:hAnsi="Times New Roman" w:cs="Times New Roman"/>
                <w:sz w:val="24"/>
                <w:szCs w:val="24"/>
                <w:lang w:val="de-DE" w:bidi="de-DE"/>
              </w:rPr>
              <w:t>Herrliche Landschaften</w:t>
            </w:r>
          </w:p>
        </w:tc>
      </w:tr>
      <w:tr w:rsidR="001B2E51" w14:paraId="57CD63FC" w14:textId="77777777" w:rsidTr="00E83D97">
        <w:tc>
          <w:tcPr>
            <w:tcW w:w="5069" w:type="dxa"/>
          </w:tcPr>
          <w:p w14:paraId="5CF1C624" w14:textId="77777777" w:rsidR="001B2E51" w:rsidRPr="00381C87" w:rsidRDefault="001B2E51" w:rsidP="00E83D97">
            <w:pPr>
              <w:pStyle w:val="Ttulo"/>
            </w:pPr>
            <w:r w:rsidRPr="00381C87">
              <w:t>Explore Sudan</w:t>
            </w:r>
          </w:p>
          <w:p w14:paraId="2B427F09" w14:textId="12207F20"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Explore a North African nation full of history with very welcoming people. Its magnificent sandy dunes and a lively capital city have plenty to offer as a tourist destination. Its culture is a beautiful </w:t>
            </w:r>
            <w:r w:rsidRPr="00381C87">
              <w:rPr>
                <w:rFonts w:ascii="Times New Roman" w:eastAsiaTheme="majorEastAsia" w:hAnsi="Times New Roman" w:cs="Times New Roman"/>
                <w:kern w:val="28"/>
                <w:sz w:val="24"/>
                <w:szCs w:val="24"/>
              </w:rPr>
              <w:lastRenderedPageBreak/>
              <w:t>combination of African and Arab influences. Sudan has been revealed many secret destinations.</w:t>
            </w:r>
          </w:p>
        </w:tc>
        <w:tc>
          <w:tcPr>
            <w:tcW w:w="6009" w:type="dxa"/>
          </w:tcPr>
          <w:p w14:paraId="593D505C" w14:textId="77777777" w:rsidR="001B2E51" w:rsidRPr="00F550CA" w:rsidRDefault="001B2E51" w:rsidP="00E83D97">
            <w:pPr>
              <w:pStyle w:val="Ttulo"/>
              <w:rPr>
                <w:lang w:val="de-DE"/>
              </w:rPr>
            </w:pPr>
            <w:r w:rsidRPr="00F550CA">
              <w:rPr>
                <w:lang w:val="de-DE" w:bidi="de-DE"/>
              </w:rPr>
              <w:lastRenderedPageBreak/>
              <w:t>Sudan entdecken</w:t>
            </w:r>
          </w:p>
          <w:p w14:paraId="096ED44E" w14:textId="2040B79C" w:rsidR="001B2E51" w:rsidRDefault="001B2E51" w:rsidP="00E83D97">
            <w:pPr>
              <w:pStyle w:val="Ttulo"/>
              <w:pBdr>
                <w:bottom w:val="none" w:sz="0" w:space="0" w:color="auto"/>
              </w:pBdr>
              <w:spacing w:line="360" w:lineRule="auto"/>
            </w:pPr>
            <w:r w:rsidRPr="008760B8">
              <w:rPr>
                <w:rFonts w:ascii="Times New Roman" w:hAnsi="Times New Roman" w:cs="Times New Roman"/>
                <w:color w:val="000000" w:themeColor="text1"/>
                <w:sz w:val="24"/>
                <w:szCs w:val="24"/>
                <w:lang w:val="de-DE" w:bidi="de-DE"/>
              </w:rPr>
              <w:t xml:space="preserve">Erkunden Sie eine nordafrikanische Nation voller Geschichte mit unglaublich gastfreundlichen Menschen. Die herrlichen Sanddünen und eine lebendige Hauptstadt haben als Reiseziel viel zu bieten. Die Kultur des Landes ist eine wunderschöne Kombination aus afrikanischen </w:t>
            </w:r>
            <w:r w:rsidRPr="008760B8">
              <w:rPr>
                <w:rFonts w:ascii="Times New Roman" w:hAnsi="Times New Roman" w:cs="Times New Roman"/>
                <w:color w:val="000000" w:themeColor="text1"/>
                <w:sz w:val="24"/>
                <w:szCs w:val="24"/>
                <w:lang w:val="de-DE" w:bidi="de-DE"/>
              </w:rPr>
              <w:lastRenderedPageBreak/>
              <w:t>und arabischen Einflüssen. Der Sudan hat viele geheime Ziele zu offenbaren.</w:t>
            </w:r>
          </w:p>
        </w:tc>
      </w:tr>
      <w:tr w:rsidR="001B2E51" w:rsidRPr="00E83D97" w14:paraId="7E25A99A" w14:textId="77777777" w:rsidTr="00E83D97">
        <w:tc>
          <w:tcPr>
            <w:tcW w:w="5069" w:type="dxa"/>
          </w:tcPr>
          <w:p w14:paraId="3F298149" w14:textId="77777777" w:rsidR="001B2E51" w:rsidRPr="00381C87" w:rsidRDefault="001B2E51" w:rsidP="00E83D97">
            <w:pPr>
              <w:pStyle w:val="Ttulo"/>
            </w:pPr>
            <w:r w:rsidRPr="00381C87">
              <w:lastRenderedPageBreak/>
              <w:t>Somalia- Land of geographic extremes</w:t>
            </w:r>
          </w:p>
          <w:p w14:paraId="365191C8"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Why visit Somalia?</w:t>
            </w:r>
          </w:p>
          <w:p w14:paraId="72526B56" w14:textId="77777777" w:rsidR="001B2E51" w:rsidRPr="00381C87"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Architectural legacy</w:t>
            </w:r>
          </w:p>
          <w:p w14:paraId="5EECBF98" w14:textId="77777777" w:rsidR="001B2E51" w:rsidRPr="00381C87"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Stunning clean 3000km beaches</w:t>
            </w:r>
          </w:p>
          <w:p w14:paraId="3B7F2613" w14:textId="77777777" w:rsidR="001B2E51" w:rsidRPr="00381C87"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Scuba diving at Las </w:t>
            </w:r>
            <w:proofErr w:type="spellStart"/>
            <w:r w:rsidRPr="00381C87">
              <w:rPr>
                <w:rFonts w:ascii="Times New Roman" w:eastAsiaTheme="majorEastAsia" w:hAnsi="Times New Roman" w:cs="Times New Roman"/>
                <w:kern w:val="28"/>
                <w:sz w:val="24"/>
                <w:szCs w:val="24"/>
              </w:rPr>
              <w:t>Geel</w:t>
            </w:r>
            <w:proofErr w:type="spellEnd"/>
          </w:p>
          <w:p w14:paraId="17E48A69" w14:textId="77777777" w:rsidR="001B2E51" w:rsidRPr="00381C87"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World Class Neolithic rock art</w:t>
            </w:r>
          </w:p>
          <w:p w14:paraId="359E9A03" w14:textId="77777777" w:rsidR="001B2E51" w:rsidRPr="00381C87"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Old Culture</w:t>
            </w:r>
          </w:p>
          <w:p w14:paraId="4933E19C" w14:textId="03B9BA15" w:rsidR="001B2E51" w:rsidRPr="00381C87" w:rsidRDefault="001B2E51" w:rsidP="00E83D97">
            <w:pPr>
              <w:pStyle w:val="PargrafodaLista"/>
              <w:numPr>
                <w:ilvl w:val="0"/>
                <w:numId w:val="41"/>
              </w:numPr>
              <w:spacing w:line="360" w:lineRule="auto"/>
              <w:jc w:val="both"/>
            </w:pPr>
            <w:r w:rsidRPr="00381C87">
              <w:rPr>
                <w:rFonts w:ascii="Times New Roman" w:eastAsiaTheme="majorEastAsia" w:hAnsi="Times New Roman" w:cs="Times New Roman"/>
                <w:kern w:val="28"/>
                <w:sz w:val="24"/>
                <w:szCs w:val="24"/>
              </w:rPr>
              <w:t>The landscape of thorn bush savanna &amp; Semi Desert</w:t>
            </w:r>
          </w:p>
        </w:tc>
        <w:tc>
          <w:tcPr>
            <w:tcW w:w="6009" w:type="dxa"/>
          </w:tcPr>
          <w:p w14:paraId="6DD09B82" w14:textId="77777777" w:rsidR="001B2E51" w:rsidRPr="00F550CA" w:rsidRDefault="001B2E51" w:rsidP="00E83D97">
            <w:pPr>
              <w:pStyle w:val="Ttulo"/>
              <w:rPr>
                <w:lang w:val="de-DE"/>
              </w:rPr>
            </w:pPr>
            <w:r w:rsidRPr="00F550CA">
              <w:rPr>
                <w:lang w:val="de-DE" w:bidi="de-DE"/>
              </w:rPr>
              <w:t>Somalia – Land der geografischen Extreme</w:t>
            </w:r>
          </w:p>
          <w:p w14:paraId="76EAC122"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Warum Somalia besuchen?</w:t>
            </w:r>
          </w:p>
          <w:p w14:paraId="27003FBF" w14:textId="77777777" w:rsidR="001B2E51" w:rsidRPr="00F550CA"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Architektonisches Vermächtnis</w:t>
            </w:r>
          </w:p>
          <w:p w14:paraId="4F9A48BE" w14:textId="77777777" w:rsidR="001B2E51" w:rsidRPr="00F550CA"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Atemberaubend saubere 3000 Kilometer lange Strände</w:t>
            </w:r>
          </w:p>
          <w:p w14:paraId="6CE5905D" w14:textId="77777777" w:rsidR="001B2E51" w:rsidRPr="00F550CA"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Sporttauchen nahe Laas Geel</w:t>
            </w:r>
          </w:p>
          <w:p w14:paraId="3DE03CD7" w14:textId="77777777" w:rsidR="001B2E51" w:rsidRPr="00F550CA"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Neolithische Felskunst der Weltklasse</w:t>
            </w:r>
          </w:p>
          <w:p w14:paraId="0D11E8CF" w14:textId="77777777" w:rsidR="00A164A9"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Alte Kultur</w:t>
            </w:r>
          </w:p>
          <w:p w14:paraId="78596732" w14:textId="54DF1412" w:rsidR="001B2E51" w:rsidRPr="00A164A9" w:rsidRDefault="001B2E51" w:rsidP="00E83D97">
            <w:pPr>
              <w:pStyle w:val="PargrafodaLista"/>
              <w:numPr>
                <w:ilvl w:val="0"/>
                <w:numId w:val="41"/>
              </w:numPr>
              <w:spacing w:line="360" w:lineRule="auto"/>
              <w:jc w:val="both"/>
              <w:rPr>
                <w:rFonts w:ascii="Times New Roman" w:eastAsiaTheme="majorEastAsia" w:hAnsi="Times New Roman" w:cs="Times New Roman"/>
                <w:kern w:val="28"/>
                <w:sz w:val="24"/>
                <w:szCs w:val="24"/>
                <w:lang w:val="de-DE"/>
              </w:rPr>
            </w:pPr>
            <w:r w:rsidRPr="00A164A9">
              <w:rPr>
                <w:rFonts w:ascii="Times New Roman" w:eastAsiaTheme="majorEastAsia" w:hAnsi="Times New Roman" w:cs="Times New Roman"/>
                <w:sz w:val="24"/>
                <w:szCs w:val="24"/>
                <w:lang w:val="de-DE" w:bidi="de-DE"/>
              </w:rPr>
              <w:t>Die Landschaft der Dornbuschsavanne und Halbwüste</w:t>
            </w:r>
          </w:p>
        </w:tc>
      </w:tr>
      <w:tr w:rsidR="001B2E51" w:rsidRPr="00E83D97" w14:paraId="7577693D" w14:textId="77777777" w:rsidTr="00E83D97">
        <w:tc>
          <w:tcPr>
            <w:tcW w:w="5069" w:type="dxa"/>
          </w:tcPr>
          <w:p w14:paraId="7A2B1D2A" w14:textId="77777777" w:rsidR="001B2E51" w:rsidRPr="00381C87" w:rsidRDefault="001B2E51" w:rsidP="00E83D97">
            <w:pPr>
              <w:pStyle w:val="Ttulo"/>
            </w:pPr>
            <w:r w:rsidRPr="00381C87">
              <w:t>Somalia Tours</w:t>
            </w:r>
          </w:p>
          <w:p w14:paraId="051E63D7" w14:textId="31D04141"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Somalia boasts Africa's longest coastline belt, architectural legacy, and stunning clean beaches ideal for tourists. Somaliland, Puntland, and Somalia are the three autonomous territories of Somalia.</w:t>
            </w:r>
          </w:p>
        </w:tc>
        <w:tc>
          <w:tcPr>
            <w:tcW w:w="6009" w:type="dxa"/>
          </w:tcPr>
          <w:p w14:paraId="3AD464EB" w14:textId="77777777" w:rsidR="001B2E51" w:rsidRPr="00F550CA" w:rsidRDefault="001B2E51" w:rsidP="00E83D97">
            <w:pPr>
              <w:pStyle w:val="Ttulo"/>
              <w:rPr>
                <w:lang w:val="de-DE"/>
              </w:rPr>
            </w:pPr>
            <w:r w:rsidRPr="00F550CA">
              <w:rPr>
                <w:lang w:val="de-DE" w:bidi="de-DE"/>
              </w:rPr>
              <w:t>Ferien in Somalia</w:t>
            </w:r>
          </w:p>
          <w:p w14:paraId="5541041A" w14:textId="013051F5" w:rsidR="001B2E51" w:rsidRPr="00E83D97" w:rsidRDefault="001B2E51" w:rsidP="00E83D97">
            <w:pPr>
              <w:pStyle w:val="Ttulo"/>
              <w:pBdr>
                <w:bottom w:val="none" w:sz="0" w:space="0" w:color="auto"/>
              </w:pBdr>
              <w:spacing w:line="360" w:lineRule="auto"/>
              <w:rPr>
                <w:lang w:val="de-DE"/>
              </w:rPr>
            </w:pPr>
            <w:r w:rsidRPr="004248C9">
              <w:rPr>
                <w:rFonts w:ascii="Times New Roman" w:hAnsi="Times New Roman" w:cs="Times New Roman"/>
                <w:color w:val="000000" w:themeColor="text1"/>
                <w:sz w:val="24"/>
                <w:szCs w:val="24"/>
                <w:lang w:val="de-DE" w:bidi="de-DE"/>
              </w:rPr>
              <w:t>Somalia verfügt über den längsten Küstengürtel Afrikas, ein architektonisches Vermächtnis und atemberaubend saubere Strände, die ideal für Touristen sind. Somaliland, Puntland und Somalia sind die drei autonomen Territorien der Bundesrepublik Somalia.</w:t>
            </w:r>
          </w:p>
        </w:tc>
      </w:tr>
      <w:tr w:rsidR="001B2E51" w:rsidRPr="00E83D97" w14:paraId="56516EB1" w14:textId="77777777" w:rsidTr="00E83D97">
        <w:tc>
          <w:tcPr>
            <w:tcW w:w="5069" w:type="dxa"/>
          </w:tcPr>
          <w:p w14:paraId="444905A9" w14:textId="77777777" w:rsidR="001B2E51" w:rsidRPr="00381C87" w:rsidRDefault="001B2E51" w:rsidP="00E83D97">
            <w:pPr>
              <w:pStyle w:val="Ttulo"/>
            </w:pPr>
            <w:r w:rsidRPr="00381C87">
              <w:t>Special Travel Services</w:t>
            </w:r>
          </w:p>
          <w:p w14:paraId="406B0175"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Travel services customized to your needs</w:t>
            </w:r>
          </w:p>
          <w:p w14:paraId="61096CD4" w14:textId="072467BD"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Our experienced agents use powerful technology to meet the global approach. The VIP option at </w:t>
            </w:r>
            <w:r>
              <w:rPr>
                <w:rFonts w:ascii="Times New Roman" w:eastAsiaTheme="majorEastAsia" w:hAnsi="Times New Roman" w:cs="Times New Roman"/>
                <w:kern w:val="28"/>
                <w:sz w:val="24"/>
                <w:szCs w:val="24"/>
              </w:rPr>
              <w:lastRenderedPageBreak/>
              <w:t>LST</w:t>
            </w:r>
            <w:r w:rsidRPr="00381C87">
              <w:rPr>
                <w:rFonts w:ascii="Times New Roman" w:eastAsiaTheme="majorEastAsia" w:hAnsi="Times New Roman" w:cs="Times New Roman"/>
                <w:kern w:val="28"/>
                <w:sz w:val="24"/>
                <w:szCs w:val="24"/>
              </w:rPr>
              <w:t xml:space="preserve"> travel offers a unique degree of high-end travel service to any organization of any size all over the World with the support of professional agents.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provides the knowledge and technology to manage the task, whether it's a private jet for executives or a continuing VIP service for a whole organization.</w:t>
            </w:r>
          </w:p>
        </w:tc>
        <w:tc>
          <w:tcPr>
            <w:tcW w:w="6009" w:type="dxa"/>
          </w:tcPr>
          <w:p w14:paraId="35C4DB87" w14:textId="77777777" w:rsidR="001B2E51" w:rsidRPr="00F550CA" w:rsidRDefault="001B2E51" w:rsidP="00E83D97">
            <w:pPr>
              <w:pStyle w:val="Ttulo"/>
              <w:rPr>
                <w:lang w:val="de-DE"/>
              </w:rPr>
            </w:pPr>
            <w:r w:rsidRPr="00F550CA">
              <w:rPr>
                <w:lang w:val="de-DE" w:bidi="de-DE"/>
              </w:rPr>
              <w:lastRenderedPageBreak/>
              <w:t>Besondere Reiseleistungen</w:t>
            </w:r>
          </w:p>
          <w:p w14:paraId="5C26945F"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Auf Ihre Bedürfnisse zugeschnittene Reiseleistungen</w:t>
            </w:r>
          </w:p>
          <w:p w14:paraId="57C0F21D" w14:textId="4F16ED02" w:rsidR="001B2E51" w:rsidRPr="00E83D97" w:rsidRDefault="001B2E51" w:rsidP="00E83D97">
            <w:pPr>
              <w:pStyle w:val="Ttulo"/>
              <w:pBdr>
                <w:bottom w:val="none" w:sz="0" w:space="0" w:color="auto"/>
              </w:pBdr>
              <w:spacing w:line="360" w:lineRule="auto"/>
              <w:rPr>
                <w:lang w:val="de-DE"/>
              </w:rPr>
            </w:pPr>
            <w:r w:rsidRPr="00426BFE">
              <w:rPr>
                <w:rFonts w:ascii="Times New Roman" w:hAnsi="Times New Roman" w:cs="Times New Roman"/>
                <w:color w:val="000000" w:themeColor="text1"/>
                <w:sz w:val="24"/>
                <w:szCs w:val="24"/>
                <w:lang w:val="de-DE" w:bidi="de-DE"/>
              </w:rPr>
              <w:t xml:space="preserve">Unsere erfahrenen Beauftragten nutzen leistungsstarke Technologie, um den globalen Anforderungen zu </w:t>
            </w:r>
            <w:r w:rsidRPr="00426BFE">
              <w:rPr>
                <w:rFonts w:ascii="Times New Roman" w:hAnsi="Times New Roman" w:cs="Times New Roman"/>
                <w:color w:val="000000" w:themeColor="text1"/>
                <w:sz w:val="24"/>
                <w:szCs w:val="24"/>
                <w:lang w:val="de-DE" w:bidi="de-DE"/>
              </w:rPr>
              <w:lastRenderedPageBreak/>
              <w:t>entsprechen. Mithilfe der Unterstützung unserer professionellen Beauftragten bietet die VIP-Option bei LST Travel ein einzigartiges Maß an High-End-Reiseleistungen für Unternehmen aller Größen auf der ganzen Welt. LST Travel stellt Wissen und Technologien zur Verfügung, um Ihre Anforderungen zu erfüllen. Egal, ob es sich um einen Privatjet für Führungskräfte oder einen kontinuierlichen VIP-Service für eine ganze Organisation handelt.</w:t>
            </w:r>
          </w:p>
        </w:tc>
      </w:tr>
      <w:tr w:rsidR="001B2E51" w14:paraId="79A5D7A4" w14:textId="77777777" w:rsidTr="00E83D97">
        <w:tc>
          <w:tcPr>
            <w:tcW w:w="5069" w:type="dxa"/>
          </w:tcPr>
          <w:p w14:paraId="009D5163" w14:textId="77777777" w:rsidR="001B2E51" w:rsidRPr="00381C87" w:rsidRDefault="001B2E51" w:rsidP="00E83D97">
            <w:pPr>
              <w:pStyle w:val="Ttulo"/>
            </w:pPr>
            <w:r w:rsidRPr="00381C87">
              <w:lastRenderedPageBreak/>
              <w:t>Group Tours</w:t>
            </w:r>
          </w:p>
          <w:p w14:paraId="722335C7" w14:textId="18FCE7C8"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LT's travel agency provides agile teams with easy self-service tools that allow small businesses to arrange group events. A specialized staff of meetings and events supported by experienced agents may also offer knowledge and complete ownership in research, planning, and reservation of group events. Reduce network partner access costs and professional consulting services. To get your conference or event offshore,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will handle all logistics.</w:t>
            </w:r>
          </w:p>
        </w:tc>
        <w:tc>
          <w:tcPr>
            <w:tcW w:w="6009" w:type="dxa"/>
          </w:tcPr>
          <w:p w14:paraId="3D8F402A" w14:textId="77777777" w:rsidR="001B2E51" w:rsidRPr="00F550CA" w:rsidRDefault="001B2E51" w:rsidP="00E83D97">
            <w:pPr>
              <w:pStyle w:val="Ttulo"/>
              <w:rPr>
                <w:lang w:val="de-DE"/>
              </w:rPr>
            </w:pPr>
            <w:r w:rsidRPr="00F550CA">
              <w:rPr>
                <w:lang w:val="de-DE" w:bidi="de-DE"/>
              </w:rPr>
              <w:t>Gruppenreisen</w:t>
            </w:r>
          </w:p>
          <w:p w14:paraId="673BA608" w14:textId="3B9D6E50" w:rsidR="001B2E51" w:rsidRDefault="001B2E51" w:rsidP="00E83D97">
            <w:pPr>
              <w:pStyle w:val="Ttulo"/>
              <w:pBdr>
                <w:bottom w:val="none" w:sz="0" w:space="0" w:color="auto"/>
              </w:pBdr>
              <w:spacing w:line="360" w:lineRule="auto"/>
            </w:pPr>
            <w:r w:rsidRPr="00FD2521">
              <w:rPr>
                <w:rFonts w:ascii="Times New Roman" w:hAnsi="Times New Roman" w:cs="Times New Roman"/>
                <w:color w:val="000000" w:themeColor="text1"/>
                <w:sz w:val="24"/>
                <w:szCs w:val="24"/>
                <w:lang w:val="de-DE" w:bidi="de-DE"/>
              </w:rPr>
              <w:t>Das LST Travel Reisebüro bietet agilen Teams unkomplizierte Werkzeuge zur Selbstverwaltung, mit denen kleine Unternehmen Gruppenveranstaltungen organisieren können. Ein auf Meetings und Events spezialisiertes Personal, welches von erfahrenen Beauftragten unterstützt wird, bietet Wissen und volle Eigenverantwortung bei der Recherche, Planung und Reservierung von Gruppenveranstaltungen an. Reduzieren Sie die Kosten für den Zugang zu Netzwerkpartnern und professionelle Beratungsleistungen. Reduzieren Sie Ihre Kosten für Netzwerkpartnerzugang und professionelle Beratungsleistungen.</w:t>
            </w:r>
          </w:p>
        </w:tc>
      </w:tr>
      <w:tr w:rsidR="001B2E51" w:rsidRPr="00E83D97" w14:paraId="58720C68" w14:textId="77777777" w:rsidTr="00E83D97">
        <w:tc>
          <w:tcPr>
            <w:tcW w:w="5069" w:type="dxa"/>
          </w:tcPr>
          <w:p w14:paraId="730A958D" w14:textId="77777777" w:rsidR="001B2E51" w:rsidRPr="00381C87" w:rsidRDefault="001B2E51" w:rsidP="00E83D97">
            <w:pPr>
              <w:pStyle w:val="Ttulo"/>
            </w:pPr>
            <w:r w:rsidRPr="00381C87">
              <w:t>Consulting Team</w:t>
            </w:r>
          </w:p>
          <w:p w14:paraId="4B19924D" w14:textId="54ADCD72"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 The specialized consulting team from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allows customers to develop and manage world-class travel programs in an environment of rising </w:t>
            </w:r>
            <w:r w:rsidRPr="00381C87">
              <w:rPr>
                <w:rFonts w:ascii="Times New Roman" w:eastAsiaTheme="majorEastAsia" w:hAnsi="Times New Roman" w:cs="Times New Roman"/>
                <w:kern w:val="28"/>
                <w:sz w:val="24"/>
                <w:szCs w:val="24"/>
              </w:rPr>
              <w:lastRenderedPageBreak/>
              <w:t xml:space="preserve">complexity driven by industry innovation and supplier offers. Our team brings together provider knowledge, business insight, the latest data analytics technologies, and travelers' first viewpoint.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consultation services provide a comprehensive service to their worldwide customers.</w:t>
            </w:r>
          </w:p>
        </w:tc>
        <w:tc>
          <w:tcPr>
            <w:tcW w:w="6009" w:type="dxa"/>
          </w:tcPr>
          <w:p w14:paraId="219DD1D9" w14:textId="77777777" w:rsidR="001B2E51" w:rsidRPr="00F550CA" w:rsidRDefault="001B2E51" w:rsidP="00E83D97">
            <w:pPr>
              <w:pStyle w:val="Ttulo"/>
              <w:rPr>
                <w:lang w:val="de-DE"/>
              </w:rPr>
            </w:pPr>
            <w:r w:rsidRPr="00F550CA">
              <w:rPr>
                <w:lang w:val="de-DE" w:bidi="de-DE"/>
              </w:rPr>
              <w:lastRenderedPageBreak/>
              <w:t>Beratungsteam</w:t>
            </w:r>
          </w:p>
          <w:p w14:paraId="7BFE030A" w14:textId="6C2B65CA" w:rsidR="001B2E51" w:rsidRPr="00E83D97" w:rsidRDefault="001B2E51" w:rsidP="00E83D97">
            <w:pPr>
              <w:pStyle w:val="Ttulo"/>
              <w:pBdr>
                <w:bottom w:val="none" w:sz="0" w:space="0" w:color="auto"/>
              </w:pBdr>
              <w:spacing w:line="360" w:lineRule="auto"/>
              <w:rPr>
                <w:lang w:val="de-DE"/>
              </w:rPr>
            </w:pPr>
            <w:r w:rsidRPr="00587B0E">
              <w:rPr>
                <w:rFonts w:ascii="Times New Roman" w:hAnsi="Times New Roman" w:cs="Times New Roman"/>
                <w:color w:val="000000" w:themeColor="text1"/>
                <w:sz w:val="24"/>
                <w:szCs w:val="24"/>
                <w:lang w:val="de-DE" w:bidi="de-DE"/>
              </w:rPr>
              <w:t xml:space="preserve">Das spezialisierte LST Travel Beratungsteam ermöglicht es Kunden, erstklassige Reiseprogramme in einem Umfeld steigender Komplexität angetrieben von Innovationen und Angeboten zu entwickeln und zu </w:t>
            </w:r>
            <w:r w:rsidRPr="00587B0E">
              <w:rPr>
                <w:rFonts w:ascii="Times New Roman" w:hAnsi="Times New Roman" w:cs="Times New Roman"/>
                <w:color w:val="000000" w:themeColor="text1"/>
                <w:sz w:val="24"/>
                <w:szCs w:val="24"/>
                <w:lang w:val="de-DE" w:bidi="de-DE"/>
              </w:rPr>
              <w:lastRenderedPageBreak/>
              <w:t>verwalten. Unser Team vereint Anbieterwissen, Geschäftseinblicke, die neuesten Datenanalysetechnologien sowie die Einblicke der Reisenden. LST Travel bietet umfassende Leistungen für ihre weltweiten Kunden an.</w:t>
            </w:r>
          </w:p>
        </w:tc>
      </w:tr>
      <w:tr w:rsidR="001B2E51" w:rsidRPr="00E83D97" w14:paraId="5BAEA3B5" w14:textId="77777777" w:rsidTr="00E83D97">
        <w:tc>
          <w:tcPr>
            <w:tcW w:w="5069" w:type="dxa"/>
          </w:tcPr>
          <w:p w14:paraId="0E0D1619" w14:textId="77777777" w:rsidR="001B2E51" w:rsidRPr="00E83D97" w:rsidRDefault="001B2E51" w:rsidP="00E83D97">
            <w:pPr>
              <w:pStyle w:val="Ttulo"/>
              <w:rPr>
                <w:lang w:val="de-DE"/>
              </w:rPr>
            </w:pPr>
            <w:r w:rsidRPr="00E83D97">
              <w:rPr>
                <w:lang w:val="de-DE"/>
              </w:rPr>
              <w:lastRenderedPageBreak/>
              <w:t>Partner Airlines of IATA Agency</w:t>
            </w:r>
          </w:p>
          <w:p w14:paraId="376D31AB" w14:textId="7DF61F53" w:rsidR="001B2E51" w:rsidRPr="00E83D97" w:rsidRDefault="001B2E51" w:rsidP="00E83D97">
            <w:pPr>
              <w:spacing w:line="360" w:lineRule="auto"/>
              <w:jc w:val="both"/>
              <w:rPr>
                <w:lang w:val="de-DE"/>
              </w:rPr>
            </w:pPr>
            <w:r w:rsidRPr="00E83D97">
              <w:rPr>
                <w:rFonts w:ascii="Times New Roman" w:eastAsiaTheme="majorEastAsia" w:hAnsi="Times New Roman" w:cs="Times New Roman"/>
                <w:kern w:val="28"/>
                <w:sz w:val="24"/>
                <w:szCs w:val="24"/>
                <w:lang w:val="de-DE"/>
              </w:rPr>
              <w:t>We collaborate with famous Airlines through our IATA agency status, Ethiopian Airlines, Delta Airlines, Alitalia, Turkish Airlines, Emirates, Qatar Airways, Lufthansa, Egypt Air, and the other major renowned airlines to operate worldwide.</w:t>
            </w:r>
          </w:p>
        </w:tc>
        <w:tc>
          <w:tcPr>
            <w:tcW w:w="6009" w:type="dxa"/>
          </w:tcPr>
          <w:p w14:paraId="0C814608" w14:textId="77777777" w:rsidR="001B2E51" w:rsidRPr="00F550CA" w:rsidRDefault="001B2E51" w:rsidP="00E83D97">
            <w:pPr>
              <w:pStyle w:val="Ttulo"/>
              <w:rPr>
                <w:lang w:val="de-DE"/>
              </w:rPr>
            </w:pPr>
            <w:r w:rsidRPr="00F550CA">
              <w:rPr>
                <w:lang w:val="de-DE" w:bidi="de-DE"/>
              </w:rPr>
              <w:t>Partnerfluggesellschaften der IATA</w:t>
            </w:r>
          </w:p>
          <w:p w14:paraId="34E42DA6" w14:textId="5668617E" w:rsidR="001B2E51" w:rsidRPr="00E83D97" w:rsidRDefault="001B2E51" w:rsidP="00E83D97">
            <w:pPr>
              <w:pStyle w:val="Ttulo"/>
              <w:pBdr>
                <w:bottom w:val="none" w:sz="0" w:space="0" w:color="auto"/>
              </w:pBdr>
              <w:spacing w:line="360" w:lineRule="auto"/>
              <w:rPr>
                <w:lang w:val="de-DE"/>
              </w:rPr>
            </w:pPr>
            <w:r w:rsidRPr="00F66C87">
              <w:rPr>
                <w:rFonts w:ascii="Times New Roman" w:hAnsi="Times New Roman" w:cs="Times New Roman"/>
                <w:color w:val="000000" w:themeColor="text1"/>
                <w:sz w:val="24"/>
                <w:szCs w:val="24"/>
                <w:lang w:val="de-DE" w:bidi="de-DE"/>
              </w:rPr>
              <w:t>Durch unseren IATA-Agenturstatus arbeiten wir weltweit mit den bekanntesten Fluggesellschaften wie Ethiopian Airlines, Delta Airlines, Alitalia, Turkish Airlines, Emirates, Qatar Airways, Lufthansa und Egypt Air zusammen.</w:t>
            </w:r>
          </w:p>
        </w:tc>
      </w:tr>
      <w:tr w:rsidR="001B2E51" w:rsidRPr="00E83D97" w14:paraId="6E32D99D" w14:textId="77777777" w:rsidTr="00E83D97">
        <w:tc>
          <w:tcPr>
            <w:tcW w:w="5069" w:type="dxa"/>
          </w:tcPr>
          <w:p w14:paraId="4558252A" w14:textId="77777777" w:rsidR="001B2E51" w:rsidRPr="00381C87" w:rsidRDefault="001B2E51" w:rsidP="00E83D97">
            <w:pPr>
              <w:pStyle w:val="Ttulo"/>
            </w:pPr>
            <w:r w:rsidRPr="00381C87">
              <w:t>Air Charter Service</w:t>
            </w:r>
          </w:p>
          <w:p w14:paraId="2DAB9CCF" w14:textId="6A34014D" w:rsidR="001B2E51" w:rsidRPr="00381C87" w:rsidRDefault="001B2E51" w:rsidP="00E83D97">
            <w:pPr>
              <w:spacing w:line="360" w:lineRule="auto"/>
              <w:jc w:val="both"/>
            </w:pPr>
            <w:r w:rsidRPr="007154C0">
              <w:rPr>
                <w:rFonts w:ascii="Times New Roman" w:eastAsiaTheme="majorEastAsia" w:hAnsi="Times New Roman" w:cs="Times New Roman"/>
                <w:kern w:val="28"/>
                <w:sz w:val="24"/>
                <w:szCs w:val="24"/>
              </w:rPr>
              <w:t>We work closely with Air Charter Service, a company with more than 30 years of charter flight experience. Air charter service provides you a more customized solution if the travel time is uncomfortable or airlines cannot fulfill specific criteria like disability or luxury needs (WIFI, Catering, etc</w:t>
            </w:r>
            <w:r>
              <w:rPr>
                <w:rFonts w:ascii="Times New Roman" w:eastAsiaTheme="majorEastAsia" w:hAnsi="Times New Roman" w:cs="Times New Roman"/>
                <w:kern w:val="28"/>
                <w:sz w:val="24"/>
                <w:szCs w:val="24"/>
              </w:rPr>
              <w:t>.</w:t>
            </w:r>
            <w:r w:rsidRPr="007154C0">
              <w:rPr>
                <w:rFonts w:ascii="Times New Roman" w:eastAsiaTheme="majorEastAsia" w:hAnsi="Times New Roman" w:cs="Times New Roman"/>
                <w:kern w:val="28"/>
                <w:sz w:val="24"/>
                <w:szCs w:val="24"/>
              </w:rPr>
              <w:t>).</w:t>
            </w:r>
          </w:p>
        </w:tc>
        <w:tc>
          <w:tcPr>
            <w:tcW w:w="6009" w:type="dxa"/>
          </w:tcPr>
          <w:p w14:paraId="7D710EA3" w14:textId="77777777" w:rsidR="001B2E51" w:rsidRPr="00F550CA" w:rsidRDefault="001B2E51" w:rsidP="00E83D97">
            <w:pPr>
              <w:pStyle w:val="Ttulo"/>
              <w:rPr>
                <w:lang w:val="de-DE"/>
              </w:rPr>
            </w:pPr>
            <w:r w:rsidRPr="00F550CA">
              <w:rPr>
                <w:lang w:val="de-DE" w:bidi="de-DE"/>
              </w:rPr>
              <w:t>Air Charter Service</w:t>
            </w:r>
          </w:p>
          <w:p w14:paraId="1C8D549D" w14:textId="754B8AAF" w:rsidR="001B2E51" w:rsidRPr="00E83D97" w:rsidRDefault="001B2E51" w:rsidP="00E83D97">
            <w:pPr>
              <w:pStyle w:val="Ttulo"/>
              <w:pBdr>
                <w:bottom w:val="none" w:sz="0" w:space="0" w:color="auto"/>
              </w:pBdr>
              <w:spacing w:line="360" w:lineRule="auto"/>
              <w:rPr>
                <w:lang w:val="de-DE"/>
              </w:rPr>
            </w:pPr>
            <w:r w:rsidRPr="003D506B">
              <w:rPr>
                <w:rFonts w:ascii="Times New Roman" w:hAnsi="Times New Roman" w:cs="Times New Roman"/>
                <w:color w:val="000000" w:themeColor="text1"/>
                <w:sz w:val="24"/>
                <w:szCs w:val="24"/>
                <w:lang w:val="de-DE" w:bidi="de-DE"/>
              </w:rPr>
              <w:t>Wir arbeiten eng mit Air Charter Service zusammen, einem Unternehmen mit mehr als 30 Jahren Erfahrung im Bereich Charterflüge. Air Charter Service bietet Ihnen eine individuellere Lösung, wenn die Reisezeit unangenehm ist oder die Fluggesellschaften bestimmte Kriterien nicht erfüllen können, wie z. B. bei Behinderung oder Luxuswünschen (z. B. W-LAN, Catering).</w:t>
            </w:r>
          </w:p>
        </w:tc>
      </w:tr>
      <w:tr w:rsidR="001B2E51" w:rsidRPr="00E83D97" w14:paraId="74E710BF" w14:textId="77777777" w:rsidTr="00E83D97">
        <w:tc>
          <w:tcPr>
            <w:tcW w:w="5069" w:type="dxa"/>
          </w:tcPr>
          <w:p w14:paraId="6B6B98B3" w14:textId="77777777" w:rsidR="001B2E51" w:rsidRPr="00381C87" w:rsidRDefault="001B2E51" w:rsidP="00E83D97">
            <w:pPr>
              <w:pStyle w:val="Ttulo"/>
            </w:pPr>
            <w:r w:rsidRPr="00381C87">
              <w:t>Our List of Services</w:t>
            </w:r>
          </w:p>
          <w:p w14:paraId="19CDF880"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Our Travel Consultants ultimately qualify the following services:</w:t>
            </w:r>
          </w:p>
          <w:p w14:paraId="0DC30884" w14:textId="77777777" w:rsidR="001B2E51" w:rsidRPr="00381C87" w:rsidRDefault="001B2E51" w:rsidP="00E83D97">
            <w:pPr>
              <w:pStyle w:val="Ttulo"/>
            </w:pPr>
            <w:r w:rsidRPr="00381C87">
              <w:lastRenderedPageBreak/>
              <w:t>Flight Reservations</w:t>
            </w:r>
          </w:p>
          <w:p w14:paraId="3BA0667C" w14:textId="0B5AA2F5" w:rsidR="001B2E51" w:rsidRPr="00381C87" w:rsidRDefault="001B2E51" w:rsidP="00E83D97">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and IATA offers cost-efficient flight bookings for all locations. Preference is, of course, taken into account for any given airline when making bookings.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Services association provides Trip Travel with international representation.</w:t>
            </w:r>
          </w:p>
        </w:tc>
        <w:tc>
          <w:tcPr>
            <w:tcW w:w="6009" w:type="dxa"/>
          </w:tcPr>
          <w:p w14:paraId="6E1444FF" w14:textId="77777777" w:rsidR="001B2E51" w:rsidRPr="00F550CA" w:rsidRDefault="001B2E51" w:rsidP="00E83D97">
            <w:pPr>
              <w:pStyle w:val="Ttulo"/>
              <w:rPr>
                <w:lang w:val="de-DE"/>
              </w:rPr>
            </w:pPr>
            <w:r w:rsidRPr="00F550CA">
              <w:rPr>
                <w:lang w:val="de-DE" w:bidi="de-DE"/>
              </w:rPr>
              <w:lastRenderedPageBreak/>
              <w:t>Unser Leistungsangebot</w:t>
            </w:r>
          </w:p>
          <w:p w14:paraId="1AA7DA5B"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Unsere Reiseberater erfüllen die folgenden Leistungen:</w:t>
            </w:r>
          </w:p>
          <w:p w14:paraId="3470A84E" w14:textId="77777777" w:rsidR="001B2E51" w:rsidRPr="00F550CA" w:rsidRDefault="001B2E51" w:rsidP="00E83D97">
            <w:pPr>
              <w:pStyle w:val="Ttulo"/>
              <w:rPr>
                <w:lang w:val="de-DE"/>
              </w:rPr>
            </w:pPr>
            <w:r w:rsidRPr="00F550CA">
              <w:rPr>
                <w:lang w:val="de-DE" w:bidi="de-DE"/>
              </w:rPr>
              <w:lastRenderedPageBreak/>
              <w:t>Flugreservierungen</w:t>
            </w:r>
          </w:p>
          <w:p w14:paraId="47700749" w14:textId="60F58A9B" w:rsidR="001B2E51" w:rsidRPr="00E83D97" w:rsidRDefault="001B2E51" w:rsidP="00E83D97">
            <w:pPr>
              <w:pStyle w:val="Ttulo"/>
              <w:pBdr>
                <w:bottom w:val="none" w:sz="0" w:space="0" w:color="auto"/>
              </w:pBdr>
              <w:spacing w:line="360" w:lineRule="auto"/>
              <w:rPr>
                <w:lang w:val="de-DE"/>
              </w:rPr>
            </w:pPr>
            <w:r w:rsidRPr="002E50B2">
              <w:rPr>
                <w:rFonts w:ascii="Times New Roman" w:hAnsi="Times New Roman" w:cs="Times New Roman"/>
                <w:color w:val="000000" w:themeColor="text1"/>
                <w:sz w:val="24"/>
                <w:szCs w:val="24"/>
                <w:lang w:val="de-DE" w:bidi="de-DE"/>
              </w:rPr>
              <w:t>Die LST Travel Agency und die IATA bieten kostengünstige Flugbuchungen für alle Standorte. Bei der Buchung wird die Präferenz für eine bestimmte Fluggesellschaft berücksichtigt. Die LST Travel Vereinigung bietet Trip Travel mit internationaler Vertretung.</w:t>
            </w:r>
          </w:p>
        </w:tc>
      </w:tr>
      <w:tr w:rsidR="001B2E51" w14:paraId="0EF3EB80" w14:textId="77777777" w:rsidTr="00E83D97">
        <w:tc>
          <w:tcPr>
            <w:tcW w:w="5069" w:type="dxa"/>
          </w:tcPr>
          <w:p w14:paraId="6F5C75BE" w14:textId="77777777" w:rsidR="001B2E51" w:rsidRPr="00381C87" w:rsidRDefault="001B2E51" w:rsidP="00E83D97">
            <w:pPr>
              <w:pStyle w:val="Ttulo"/>
            </w:pPr>
            <w:r w:rsidRPr="00381C87">
              <w:lastRenderedPageBreak/>
              <w:t>Accommodation</w:t>
            </w:r>
          </w:p>
          <w:p w14:paraId="09DBAD4E" w14:textId="1E828FE8"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Trip Travel is proud to give its clients a selection of their particular demands for lodging anywhere – at regional, national, and worldwide levels. Some savings with preferred lodging facilities are available (with bill-back facilities).</w:t>
            </w:r>
          </w:p>
        </w:tc>
        <w:tc>
          <w:tcPr>
            <w:tcW w:w="6009" w:type="dxa"/>
          </w:tcPr>
          <w:p w14:paraId="46D34715" w14:textId="77777777" w:rsidR="001B2E51" w:rsidRPr="00F550CA" w:rsidRDefault="001B2E51" w:rsidP="00E83D97">
            <w:pPr>
              <w:pStyle w:val="Ttulo"/>
              <w:rPr>
                <w:lang w:val="de-DE"/>
              </w:rPr>
            </w:pPr>
            <w:r w:rsidRPr="00F550CA">
              <w:rPr>
                <w:lang w:val="de-DE" w:bidi="de-DE"/>
              </w:rPr>
              <w:t>Unterkunft</w:t>
            </w:r>
          </w:p>
          <w:p w14:paraId="0031B838" w14:textId="325AC440" w:rsidR="001B2E51" w:rsidRDefault="001B2E51" w:rsidP="00E83D97">
            <w:pPr>
              <w:pStyle w:val="Ttulo"/>
              <w:pBdr>
                <w:bottom w:val="none" w:sz="0" w:space="0" w:color="auto"/>
              </w:pBdr>
              <w:spacing w:line="360" w:lineRule="auto"/>
            </w:pPr>
            <w:r w:rsidRPr="005A1AB6">
              <w:rPr>
                <w:rFonts w:ascii="Times New Roman" w:hAnsi="Times New Roman" w:cs="Times New Roman"/>
                <w:color w:val="000000" w:themeColor="text1"/>
                <w:sz w:val="24"/>
                <w:szCs w:val="24"/>
                <w:lang w:val="de-DE" w:bidi="de-DE"/>
              </w:rPr>
              <w:t>Trip Travel ist stolz darauf, seinen Kunden eine Auswahl an Unterkünften zu bieten, welche deren speziellen Anforderungen entsprechen – regional, national und weltweit. Es gibt einige Ersparnisse bei bevorzugten Unterkünften (mit Rückvergütungsmöglichkeiten).</w:t>
            </w:r>
          </w:p>
        </w:tc>
      </w:tr>
      <w:tr w:rsidR="001B2E51" w:rsidRPr="00E83D97" w14:paraId="70AC60AF" w14:textId="77777777" w:rsidTr="00E83D97">
        <w:tc>
          <w:tcPr>
            <w:tcW w:w="5069" w:type="dxa"/>
          </w:tcPr>
          <w:p w14:paraId="6F5212BA" w14:textId="77777777" w:rsidR="001B2E51" w:rsidRPr="00381C87" w:rsidRDefault="001B2E51" w:rsidP="00E83D97">
            <w:pPr>
              <w:pStyle w:val="Ttulo"/>
            </w:pPr>
            <w:r w:rsidRPr="00381C87">
              <w:t>Airline Loyalty</w:t>
            </w:r>
          </w:p>
          <w:p w14:paraId="34E73646" w14:textId="7675E712"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Customers receive incentives from airline programs.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wants to ensure that all passengers with flights have the royalty programs.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guarantees that everyone traveling in business class is as comfortable as possible for all clients through the airport lounges.</w:t>
            </w:r>
          </w:p>
        </w:tc>
        <w:tc>
          <w:tcPr>
            <w:tcW w:w="6009" w:type="dxa"/>
          </w:tcPr>
          <w:p w14:paraId="5F279A00" w14:textId="77777777" w:rsidR="001B2E51" w:rsidRPr="00F550CA" w:rsidRDefault="001B2E51" w:rsidP="00E83D97">
            <w:pPr>
              <w:pStyle w:val="Ttulo"/>
              <w:rPr>
                <w:lang w:val="de-DE"/>
              </w:rPr>
            </w:pPr>
            <w:r w:rsidRPr="00F550CA">
              <w:rPr>
                <w:lang w:val="de-DE" w:bidi="de-DE"/>
              </w:rPr>
              <w:t>Fluggesellschaft Treue</w:t>
            </w:r>
          </w:p>
          <w:p w14:paraId="35C82C7B" w14:textId="0D4BC82C" w:rsidR="001B2E51" w:rsidRPr="00E83D97" w:rsidRDefault="001B2E51" w:rsidP="00E83D97">
            <w:pPr>
              <w:pStyle w:val="Ttulo"/>
              <w:pBdr>
                <w:bottom w:val="none" w:sz="0" w:space="0" w:color="auto"/>
              </w:pBdr>
              <w:spacing w:line="360" w:lineRule="auto"/>
              <w:rPr>
                <w:lang w:val="de-DE"/>
              </w:rPr>
            </w:pPr>
            <w:r w:rsidRPr="001476AF">
              <w:rPr>
                <w:rFonts w:ascii="Times New Roman" w:hAnsi="Times New Roman" w:cs="Times New Roman"/>
                <w:color w:val="000000" w:themeColor="text1"/>
                <w:sz w:val="24"/>
                <w:szCs w:val="24"/>
                <w:lang w:val="de-DE" w:bidi="de-DE"/>
              </w:rPr>
              <w:t>Kunden erhalten Anreize durch Fluggesellschaftsprogramme. LST Travel möchte sicherstellen, dass alle Passagiere mit Flügen ihre Treue oder ihren Bonus erhalten. LST Travel garantiert allen Kunden, welche in der Businessclass reisen, den größtmöglichen Komfort in den Flughafenlounges.</w:t>
            </w:r>
          </w:p>
        </w:tc>
      </w:tr>
      <w:tr w:rsidR="001B2E51" w:rsidRPr="00E83D97" w14:paraId="776DFA3C" w14:textId="77777777" w:rsidTr="00E83D97">
        <w:tc>
          <w:tcPr>
            <w:tcW w:w="5069" w:type="dxa"/>
          </w:tcPr>
          <w:p w14:paraId="52E127DC" w14:textId="77777777" w:rsidR="001B2E51" w:rsidRPr="00381C87" w:rsidRDefault="001B2E51" w:rsidP="00E83D97">
            <w:pPr>
              <w:pStyle w:val="Ttulo"/>
            </w:pPr>
            <w:r w:rsidRPr="00381C87">
              <w:t>Leisure Travel</w:t>
            </w:r>
          </w:p>
          <w:p w14:paraId="5C9E0900" w14:textId="2E5ECB64" w:rsidR="001B2E51" w:rsidRPr="00381C87" w:rsidRDefault="001B2E51" w:rsidP="00E83D97">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offers a whole segment of recreational travel. </w:t>
            </w:r>
          </w:p>
        </w:tc>
        <w:tc>
          <w:tcPr>
            <w:tcW w:w="6009" w:type="dxa"/>
          </w:tcPr>
          <w:p w14:paraId="2F4AEF1E" w14:textId="77777777" w:rsidR="001B2E51" w:rsidRPr="00F550CA" w:rsidRDefault="001B2E51" w:rsidP="00E83D97">
            <w:pPr>
              <w:pStyle w:val="Ttulo"/>
              <w:rPr>
                <w:lang w:val="de-DE"/>
              </w:rPr>
            </w:pPr>
            <w:r w:rsidRPr="00F550CA">
              <w:rPr>
                <w:lang w:val="de-DE" w:bidi="de-DE"/>
              </w:rPr>
              <w:t>Freizeitreisen</w:t>
            </w:r>
          </w:p>
          <w:p w14:paraId="72499196" w14:textId="60051BD1" w:rsidR="001B2E51" w:rsidRPr="00E83D97" w:rsidRDefault="001B2E51" w:rsidP="00E83D97">
            <w:pPr>
              <w:pStyle w:val="Ttulo"/>
              <w:pBdr>
                <w:bottom w:val="none" w:sz="0" w:space="0" w:color="auto"/>
              </w:pBdr>
              <w:spacing w:line="360" w:lineRule="auto"/>
              <w:rPr>
                <w:lang w:val="de-DE"/>
              </w:rPr>
            </w:pPr>
            <w:r w:rsidRPr="005C530D">
              <w:rPr>
                <w:rFonts w:ascii="Times New Roman" w:hAnsi="Times New Roman" w:cs="Times New Roman"/>
                <w:color w:val="000000" w:themeColor="text1"/>
                <w:sz w:val="24"/>
                <w:szCs w:val="24"/>
                <w:lang w:val="de-DE" w:bidi="de-DE"/>
              </w:rPr>
              <w:t>LST Travel bietet ein ganzes Segment von Erholungsreisen an.</w:t>
            </w:r>
          </w:p>
        </w:tc>
      </w:tr>
      <w:tr w:rsidR="001B2E51" w:rsidRPr="00E83D97" w14:paraId="0C869485" w14:textId="77777777" w:rsidTr="00E83D97">
        <w:tc>
          <w:tcPr>
            <w:tcW w:w="5069" w:type="dxa"/>
          </w:tcPr>
          <w:p w14:paraId="5CCC6059" w14:textId="77777777" w:rsidR="001B2E51" w:rsidRPr="00381C87" w:rsidRDefault="001B2E51" w:rsidP="00E83D97">
            <w:pPr>
              <w:pStyle w:val="Ttulo"/>
            </w:pPr>
            <w:r w:rsidRPr="00381C87">
              <w:lastRenderedPageBreak/>
              <w:t>Specials</w:t>
            </w:r>
          </w:p>
          <w:p w14:paraId="711F78A1" w14:textId="1AAC624D"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 xml:space="preserve">Our clients will receive airline packages or other offers. As a standard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procedure, when submissions are received from the airlines,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informs clients of the unique features.</w:t>
            </w:r>
          </w:p>
        </w:tc>
        <w:tc>
          <w:tcPr>
            <w:tcW w:w="6009" w:type="dxa"/>
          </w:tcPr>
          <w:p w14:paraId="4481D4DD" w14:textId="77777777" w:rsidR="001B2E51" w:rsidRPr="00F550CA" w:rsidRDefault="001B2E51" w:rsidP="00E83D97">
            <w:pPr>
              <w:pStyle w:val="Ttulo"/>
              <w:rPr>
                <w:lang w:val="de-DE"/>
              </w:rPr>
            </w:pPr>
            <w:r w:rsidRPr="00F550CA">
              <w:rPr>
                <w:lang w:val="de-DE" w:bidi="de-DE"/>
              </w:rPr>
              <w:t>Sonderangebote</w:t>
            </w:r>
          </w:p>
          <w:p w14:paraId="768382FF" w14:textId="43D00125" w:rsidR="001B2E51" w:rsidRPr="00E83D97" w:rsidRDefault="001B2E51" w:rsidP="00E83D97">
            <w:pPr>
              <w:pStyle w:val="Ttulo"/>
              <w:pBdr>
                <w:bottom w:val="none" w:sz="0" w:space="0" w:color="auto"/>
              </w:pBdr>
              <w:spacing w:line="360" w:lineRule="auto"/>
              <w:rPr>
                <w:lang w:val="de-DE"/>
              </w:rPr>
            </w:pPr>
            <w:r w:rsidRPr="005C530D">
              <w:rPr>
                <w:rFonts w:ascii="Times New Roman" w:hAnsi="Times New Roman" w:cs="Times New Roman"/>
                <w:color w:val="000000" w:themeColor="text1"/>
                <w:sz w:val="24"/>
                <w:szCs w:val="24"/>
                <w:lang w:val="de-DE" w:bidi="de-DE"/>
              </w:rPr>
              <w:t>Unsere Kunden erhalten Airline</w:t>
            </w:r>
            <w:r w:rsidRPr="00E83D97">
              <w:rPr>
                <w:rFonts w:ascii="Times New Roman" w:hAnsi="Times New Roman" w:cs="Times New Roman"/>
                <w:color w:val="000000" w:themeColor="text1"/>
                <w:sz w:val="24"/>
                <w:szCs w:val="24"/>
                <w:lang w:val="de-DE" w:bidi="de-DE"/>
              </w:rPr>
              <w:t>-P</w:t>
            </w:r>
            <w:r w:rsidRPr="005C530D">
              <w:rPr>
                <w:rFonts w:ascii="Times New Roman" w:hAnsi="Times New Roman" w:cs="Times New Roman"/>
                <w:color w:val="000000" w:themeColor="text1"/>
                <w:sz w:val="24"/>
                <w:szCs w:val="24"/>
                <w:lang w:val="de-DE" w:bidi="de-DE"/>
              </w:rPr>
              <w:t>akete oder andere Angebote. Wie bei LST Travel üblich, informieren wir unsere Kunden über die Besonderheiten, sobald wir diese von den Fluggesellschaften erhalten.</w:t>
            </w:r>
          </w:p>
        </w:tc>
      </w:tr>
      <w:tr w:rsidR="001B2E51" w:rsidRPr="00E83D97" w14:paraId="5B0A54FD" w14:textId="77777777" w:rsidTr="00E83D97">
        <w:tc>
          <w:tcPr>
            <w:tcW w:w="5069" w:type="dxa"/>
          </w:tcPr>
          <w:p w14:paraId="0DB31243" w14:textId="77777777" w:rsidR="001B2E51" w:rsidRPr="00381C87" w:rsidRDefault="001B2E51" w:rsidP="00E83D97">
            <w:pPr>
              <w:pStyle w:val="Ttulo"/>
            </w:pPr>
            <w:r w:rsidRPr="00381C87">
              <w:t>Visas</w:t>
            </w:r>
          </w:p>
          <w:p w14:paraId="2F736E15" w14:textId="39C127AC" w:rsidR="001B2E51" w:rsidRPr="00381C87" w:rsidRDefault="001B2E51" w:rsidP="00E83D97">
            <w:pPr>
              <w:spacing w:line="360" w:lineRule="auto"/>
              <w:jc w:val="both"/>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agency department provides a skilled and quick Visa service. The department also provides customers with advice on visa requirements or any other necessary information for a specific purpose.</w:t>
            </w:r>
          </w:p>
        </w:tc>
        <w:tc>
          <w:tcPr>
            <w:tcW w:w="6009" w:type="dxa"/>
          </w:tcPr>
          <w:p w14:paraId="1DC8C0A2" w14:textId="77777777" w:rsidR="001B2E51" w:rsidRPr="00F550CA" w:rsidRDefault="001B2E51" w:rsidP="00E83D97">
            <w:pPr>
              <w:pStyle w:val="Ttulo"/>
              <w:rPr>
                <w:lang w:val="de-DE"/>
              </w:rPr>
            </w:pPr>
            <w:r w:rsidRPr="00F550CA">
              <w:rPr>
                <w:lang w:val="de-DE" w:bidi="de-DE"/>
              </w:rPr>
              <w:t>Visa</w:t>
            </w:r>
          </w:p>
          <w:p w14:paraId="37716C2A" w14:textId="3992D8AD" w:rsidR="001B2E51" w:rsidRPr="00E83D97" w:rsidRDefault="001B2E51" w:rsidP="00E83D97">
            <w:pPr>
              <w:pStyle w:val="Ttulo"/>
              <w:pBdr>
                <w:bottom w:val="none" w:sz="0" w:space="0" w:color="auto"/>
              </w:pBdr>
              <w:spacing w:line="360" w:lineRule="auto"/>
              <w:rPr>
                <w:lang w:val="de-DE"/>
              </w:rPr>
            </w:pPr>
            <w:r w:rsidRPr="0030726E">
              <w:rPr>
                <w:rFonts w:ascii="Times New Roman" w:hAnsi="Times New Roman" w:cs="Times New Roman"/>
                <w:color w:val="000000" w:themeColor="text1"/>
                <w:sz w:val="24"/>
                <w:szCs w:val="24"/>
                <w:lang w:val="de-DE" w:bidi="de-DE"/>
              </w:rPr>
              <w:t>Die Reisebüroabteilung der LST Travel Agency bietet kompetente und schnelle Visaleistungen. Die Abteilung berät Kunden auch bezüglich Visabestimmungen oder stellt andere notwendige Informationen für einen bestimmten Zweck zur Verfügung.</w:t>
            </w:r>
          </w:p>
        </w:tc>
      </w:tr>
      <w:tr w:rsidR="001B2E51" w:rsidRPr="00E83D97" w14:paraId="0E7ECA27" w14:textId="77777777" w:rsidTr="00E83D97">
        <w:tc>
          <w:tcPr>
            <w:tcW w:w="5069" w:type="dxa"/>
          </w:tcPr>
          <w:p w14:paraId="59B3C968" w14:textId="77777777" w:rsidR="001B2E51" w:rsidRPr="00381C87" w:rsidRDefault="001B2E51" w:rsidP="00E83D97">
            <w:pPr>
              <w:pStyle w:val="Ttulo"/>
            </w:pPr>
            <w:r w:rsidRPr="00381C87">
              <w:t>Emergency Services</w:t>
            </w:r>
          </w:p>
          <w:p w14:paraId="56014165" w14:textId="6243F6FE"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Trip Travel offers emergency support for all customers 24 hours a day, seven days a week.</w:t>
            </w:r>
          </w:p>
        </w:tc>
        <w:tc>
          <w:tcPr>
            <w:tcW w:w="6009" w:type="dxa"/>
          </w:tcPr>
          <w:p w14:paraId="518F25CF" w14:textId="77777777" w:rsidR="001B2E51" w:rsidRPr="00F550CA" w:rsidRDefault="001B2E51" w:rsidP="00E83D97">
            <w:pPr>
              <w:pStyle w:val="Ttulo"/>
              <w:rPr>
                <w:lang w:val="de-DE"/>
              </w:rPr>
            </w:pPr>
            <w:r w:rsidRPr="00F550CA">
              <w:rPr>
                <w:lang w:val="de-DE" w:bidi="de-DE"/>
              </w:rPr>
              <w:t>Notfalldienste</w:t>
            </w:r>
          </w:p>
          <w:p w14:paraId="1E6A0EFE" w14:textId="7BAA628B" w:rsidR="001B2E51" w:rsidRPr="00E83D97" w:rsidRDefault="001B2E51" w:rsidP="00E83D97">
            <w:pPr>
              <w:pStyle w:val="Ttulo"/>
              <w:pBdr>
                <w:bottom w:val="none" w:sz="0" w:space="0" w:color="auto"/>
              </w:pBdr>
              <w:spacing w:line="360" w:lineRule="auto"/>
              <w:rPr>
                <w:lang w:val="de-DE"/>
              </w:rPr>
            </w:pPr>
            <w:r w:rsidRPr="002063BB">
              <w:rPr>
                <w:rFonts w:ascii="Times New Roman" w:hAnsi="Times New Roman" w:cs="Times New Roman"/>
                <w:color w:val="000000" w:themeColor="text1"/>
                <w:sz w:val="24"/>
                <w:szCs w:val="24"/>
                <w:lang w:val="de-DE" w:bidi="de-DE"/>
              </w:rPr>
              <w:t>Trip Travel bietet einen Notfallsupport für alle Kunden 24 Stunden am Tag, sieben Tage die Woche.</w:t>
            </w:r>
          </w:p>
        </w:tc>
      </w:tr>
      <w:tr w:rsidR="001B2E51" w14:paraId="037DF59D" w14:textId="77777777" w:rsidTr="00E83D97">
        <w:tc>
          <w:tcPr>
            <w:tcW w:w="5069" w:type="dxa"/>
          </w:tcPr>
          <w:p w14:paraId="6E482E16" w14:textId="77777777" w:rsidR="001B2E51" w:rsidRPr="00381C87" w:rsidRDefault="001B2E51" w:rsidP="00E83D97">
            <w:pPr>
              <w:pStyle w:val="Ttulo"/>
            </w:pPr>
            <w:r>
              <w:t>LST</w:t>
            </w:r>
            <w:r w:rsidRPr="00381C87">
              <w:t xml:space="preserve"> Quick Success</w:t>
            </w:r>
          </w:p>
          <w:p w14:paraId="621D0112" w14:textId="77777777" w:rsidR="001B2E51" w:rsidRPr="00381C87" w:rsidRDefault="001B2E51" w:rsidP="00E83D97">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 xml:space="preserve">Success at </w:t>
            </w: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is a unique commitment that helps you get started and take advantage of your investment. Each duty comprises 1-in-1 consultation meetings with an experienced agent and specific subjects to enhance your trip plans. </w:t>
            </w:r>
          </w:p>
          <w:p w14:paraId="0DBEEBC7" w14:textId="77777777" w:rsidR="001B2E51" w:rsidRPr="00381C87" w:rsidRDefault="001B2E51" w:rsidP="00E83D97">
            <w:pPr>
              <w:spacing w:line="360" w:lineRule="auto"/>
              <w:jc w:val="both"/>
              <w:rPr>
                <w:rFonts w:ascii="Times New Roman" w:eastAsiaTheme="majorEastAsia" w:hAnsi="Times New Roman" w:cs="Times New Roman"/>
                <w:b/>
                <w:kern w:val="28"/>
                <w:sz w:val="24"/>
                <w:szCs w:val="24"/>
              </w:rPr>
            </w:pPr>
            <w:r w:rsidRPr="00381C87">
              <w:rPr>
                <w:rFonts w:ascii="Times New Roman" w:eastAsiaTheme="majorEastAsia" w:hAnsi="Times New Roman" w:cs="Times New Roman"/>
                <w:b/>
                <w:kern w:val="28"/>
                <w:sz w:val="24"/>
                <w:szCs w:val="24"/>
              </w:rPr>
              <w:t xml:space="preserve">Its Benefits Include: </w:t>
            </w:r>
          </w:p>
          <w:p w14:paraId="7067FBC5" w14:textId="77777777" w:rsidR="001B2E51" w:rsidRPr="00381C87" w:rsidRDefault="001B2E51" w:rsidP="00E83D97">
            <w:pPr>
              <w:pStyle w:val="PargrafodaLista"/>
              <w:numPr>
                <w:ilvl w:val="0"/>
                <w:numId w:val="4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Improved cost control and increased savings</w:t>
            </w:r>
          </w:p>
          <w:p w14:paraId="6032A389" w14:textId="77777777" w:rsidR="001B2E51" w:rsidRPr="00381C87" w:rsidRDefault="001B2E51" w:rsidP="00E83D97">
            <w:pPr>
              <w:pStyle w:val="PargrafodaLista"/>
              <w:numPr>
                <w:ilvl w:val="0"/>
                <w:numId w:val="42"/>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Improved understanding of safer travel alternatives in COVID-19</w:t>
            </w:r>
          </w:p>
          <w:p w14:paraId="1AE286EF" w14:textId="64675200" w:rsidR="001B2E51" w:rsidRPr="00381C87" w:rsidRDefault="001B2E51" w:rsidP="00E83D97">
            <w:pPr>
              <w:pStyle w:val="PargrafodaLista"/>
              <w:numPr>
                <w:ilvl w:val="0"/>
                <w:numId w:val="42"/>
              </w:numPr>
              <w:spacing w:line="360" w:lineRule="auto"/>
              <w:jc w:val="both"/>
            </w:pPr>
            <w:r w:rsidRPr="00381C87">
              <w:rPr>
                <w:rFonts w:ascii="Times New Roman" w:eastAsiaTheme="majorEastAsia" w:hAnsi="Times New Roman" w:cs="Times New Roman"/>
                <w:kern w:val="28"/>
                <w:sz w:val="24"/>
                <w:szCs w:val="24"/>
              </w:rPr>
              <w:lastRenderedPageBreak/>
              <w:t>Workflows for better financial reconciliation</w:t>
            </w:r>
          </w:p>
        </w:tc>
        <w:tc>
          <w:tcPr>
            <w:tcW w:w="6009" w:type="dxa"/>
          </w:tcPr>
          <w:p w14:paraId="5293615C" w14:textId="77777777" w:rsidR="001B2E51" w:rsidRPr="00F550CA" w:rsidRDefault="001B2E51" w:rsidP="00E83D97">
            <w:pPr>
              <w:pStyle w:val="Ttulo"/>
              <w:rPr>
                <w:lang w:val="de-DE"/>
              </w:rPr>
            </w:pPr>
            <w:r w:rsidRPr="00F550CA">
              <w:rPr>
                <w:lang w:val="de-DE" w:bidi="de-DE"/>
              </w:rPr>
              <w:lastRenderedPageBreak/>
              <w:t>LST Quick Success</w:t>
            </w:r>
          </w:p>
          <w:p w14:paraId="7B0AF1CA" w14:textId="77777777" w:rsidR="001B2E51" w:rsidRPr="00F550CA" w:rsidRDefault="001B2E51" w:rsidP="00E83D97">
            <w:p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 xml:space="preserve">Quick Success bei LST </w:t>
            </w:r>
            <w:r w:rsidRPr="00E83D97">
              <w:rPr>
                <w:rFonts w:ascii="Times New Roman" w:eastAsiaTheme="majorEastAsia" w:hAnsi="Times New Roman" w:cs="Times New Roman"/>
                <w:kern w:val="28"/>
                <w:sz w:val="24"/>
                <w:szCs w:val="24"/>
                <w:lang w:val="de-DE" w:bidi="de-DE"/>
              </w:rPr>
              <w:t>T</w:t>
            </w:r>
            <w:r w:rsidRPr="00F550CA">
              <w:rPr>
                <w:rFonts w:ascii="Times New Roman" w:eastAsiaTheme="majorEastAsia" w:hAnsi="Times New Roman" w:cs="Times New Roman"/>
                <w:kern w:val="28"/>
                <w:sz w:val="24"/>
                <w:szCs w:val="24"/>
                <w:lang w:val="de-DE" w:bidi="de-DE"/>
              </w:rPr>
              <w:t xml:space="preserve">ravel ist ein einzigartiges Engagement, das Ihnen den Einstieg erleichtert und Ihnen hilft, Ihre Investition gewinnbringend zu nutzen. Jeder Dienst umfasst Einzelgespräche mit einem erfahrenen Beauftragten und deckt spezifische Themen ab, um Ihre Reisepläne zu verbessern. </w:t>
            </w:r>
          </w:p>
          <w:p w14:paraId="6DEADDBF" w14:textId="77777777" w:rsidR="001B2E51" w:rsidRPr="00F550CA" w:rsidRDefault="001B2E51" w:rsidP="00E83D97">
            <w:pPr>
              <w:spacing w:line="360" w:lineRule="auto"/>
              <w:jc w:val="both"/>
              <w:rPr>
                <w:rFonts w:ascii="Times New Roman" w:eastAsiaTheme="majorEastAsia" w:hAnsi="Times New Roman" w:cs="Times New Roman"/>
                <w:b/>
                <w:kern w:val="28"/>
                <w:sz w:val="24"/>
                <w:szCs w:val="24"/>
                <w:lang w:val="de-DE"/>
              </w:rPr>
            </w:pPr>
            <w:r w:rsidRPr="00F550CA">
              <w:rPr>
                <w:rFonts w:ascii="Times New Roman" w:eastAsiaTheme="majorEastAsia" w:hAnsi="Times New Roman" w:cs="Times New Roman"/>
                <w:b/>
                <w:kern w:val="28"/>
                <w:sz w:val="24"/>
                <w:szCs w:val="24"/>
                <w:lang w:val="de-DE" w:bidi="de-DE"/>
              </w:rPr>
              <w:t xml:space="preserve">Die Vorteile sind: </w:t>
            </w:r>
          </w:p>
          <w:p w14:paraId="6649E2E4" w14:textId="77777777" w:rsidR="001B2E51" w:rsidRPr="00F550CA" w:rsidRDefault="001B2E51" w:rsidP="00E83D97">
            <w:pPr>
              <w:pStyle w:val="PargrafodaLista"/>
              <w:numPr>
                <w:ilvl w:val="0"/>
                <w:numId w:val="42"/>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Verbesserte Kostenkontrolle und erhöhte Einsparungen</w:t>
            </w:r>
          </w:p>
          <w:p w14:paraId="25CE7021" w14:textId="77777777" w:rsidR="00146D46" w:rsidRDefault="001B2E51" w:rsidP="00E83D97">
            <w:pPr>
              <w:pStyle w:val="PargrafodaLista"/>
              <w:numPr>
                <w:ilvl w:val="0"/>
                <w:numId w:val="42"/>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lastRenderedPageBreak/>
              <w:t>Verbessertes Verständnis für sicherere Reisealternativen während der COVID-19-Pandemie</w:t>
            </w:r>
          </w:p>
          <w:p w14:paraId="289424FB" w14:textId="66034081" w:rsidR="001B2E51" w:rsidRPr="00146D46" w:rsidRDefault="001B2E51" w:rsidP="00E83D97">
            <w:pPr>
              <w:pStyle w:val="PargrafodaLista"/>
              <w:numPr>
                <w:ilvl w:val="0"/>
                <w:numId w:val="42"/>
              </w:numPr>
              <w:spacing w:line="360" w:lineRule="auto"/>
              <w:jc w:val="both"/>
              <w:rPr>
                <w:rFonts w:ascii="Times New Roman" w:eastAsiaTheme="majorEastAsia" w:hAnsi="Times New Roman" w:cs="Times New Roman"/>
                <w:kern w:val="28"/>
                <w:sz w:val="24"/>
                <w:szCs w:val="24"/>
                <w:lang w:val="de-DE"/>
              </w:rPr>
            </w:pPr>
            <w:r w:rsidRPr="00146D46">
              <w:rPr>
                <w:rFonts w:ascii="Times New Roman" w:eastAsiaTheme="majorEastAsia" w:hAnsi="Times New Roman" w:cs="Times New Roman"/>
                <w:sz w:val="24"/>
                <w:szCs w:val="24"/>
                <w:lang w:val="de-DE" w:bidi="de-DE"/>
              </w:rPr>
              <w:t>Workflows für besseren Finanzabgleich</w:t>
            </w:r>
          </w:p>
        </w:tc>
      </w:tr>
      <w:tr w:rsidR="001B2E51" w:rsidRPr="00E83D97" w14:paraId="4C07C8C1" w14:textId="77777777" w:rsidTr="00E83D97">
        <w:tc>
          <w:tcPr>
            <w:tcW w:w="5069" w:type="dxa"/>
          </w:tcPr>
          <w:p w14:paraId="3119B9C8" w14:textId="77777777" w:rsidR="001B2E51" w:rsidRPr="00381C87" w:rsidRDefault="001B2E51" w:rsidP="00E83D97">
            <w:pPr>
              <w:pStyle w:val="Ttulo"/>
            </w:pPr>
            <w:r w:rsidRPr="00381C87">
              <w:lastRenderedPageBreak/>
              <w:t>Available Guidance</w:t>
            </w:r>
          </w:p>
          <w:p w14:paraId="42F9039A" w14:textId="77777777" w:rsidR="001B2E51" w:rsidRPr="00381C87" w:rsidRDefault="001B2E51" w:rsidP="00E83D97">
            <w:pPr>
              <w:pStyle w:val="PargrafodaLista"/>
              <w:numPr>
                <w:ilvl w:val="0"/>
                <w:numId w:val="43"/>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provides quickly and easily assistance to your Travel Expense.</w:t>
            </w:r>
          </w:p>
          <w:p w14:paraId="660C0289" w14:textId="77777777" w:rsidR="001B2E51" w:rsidRPr="00381C87" w:rsidRDefault="001B2E51" w:rsidP="00E83D97">
            <w:pPr>
              <w:pStyle w:val="PargrafodaLista"/>
              <w:numPr>
                <w:ilvl w:val="0"/>
                <w:numId w:val="43"/>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We also offer deep insight and gain visibility into all business travel on a single platform.</w:t>
            </w:r>
          </w:p>
          <w:p w14:paraId="125FF7F1" w14:textId="6AC1C122" w:rsidR="001B2E51" w:rsidRDefault="001B2E51" w:rsidP="00E83D97">
            <w:pPr>
              <w:pStyle w:val="PargrafodaLista"/>
              <w:numPr>
                <w:ilvl w:val="0"/>
                <w:numId w:val="43"/>
              </w:numPr>
              <w:spacing w:line="360" w:lineRule="auto"/>
              <w:jc w:val="both"/>
            </w:pPr>
            <w:r w:rsidRPr="00381C87">
              <w:rPr>
                <w:rFonts w:ascii="Times New Roman" w:eastAsiaTheme="majorEastAsia" w:hAnsi="Times New Roman" w:cs="Times New Roman"/>
                <w:kern w:val="28"/>
                <w:sz w:val="24"/>
                <w:szCs w:val="24"/>
              </w:rPr>
              <w:t>Automate reconciliation of all travel and expense directly.</w:t>
            </w:r>
          </w:p>
        </w:tc>
        <w:tc>
          <w:tcPr>
            <w:tcW w:w="6009" w:type="dxa"/>
          </w:tcPr>
          <w:p w14:paraId="4F685907" w14:textId="77777777" w:rsidR="001B2E51" w:rsidRPr="00F550CA" w:rsidRDefault="001B2E51" w:rsidP="00E83D97">
            <w:pPr>
              <w:pStyle w:val="Ttulo"/>
              <w:rPr>
                <w:lang w:val="de-DE"/>
              </w:rPr>
            </w:pPr>
            <w:r w:rsidRPr="00F550CA">
              <w:rPr>
                <w:lang w:val="de-DE" w:bidi="de-DE"/>
              </w:rPr>
              <w:t>Orientierungshilfe verfügbar</w:t>
            </w:r>
          </w:p>
          <w:p w14:paraId="712C5335" w14:textId="77777777" w:rsidR="001B2E51" w:rsidRPr="00F550CA" w:rsidRDefault="001B2E51" w:rsidP="00E83D97">
            <w:pPr>
              <w:pStyle w:val="PargrafodaLista"/>
              <w:numPr>
                <w:ilvl w:val="0"/>
                <w:numId w:val="43"/>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LST Travel bietet Ihnen schnelle und einfache Hilfe bei Ihren Reisekostenabrechnungen.</w:t>
            </w:r>
          </w:p>
          <w:p w14:paraId="7D39343F" w14:textId="77777777" w:rsidR="006D3289" w:rsidRDefault="001B2E51" w:rsidP="00E83D97">
            <w:pPr>
              <w:pStyle w:val="PargrafodaLista"/>
              <w:numPr>
                <w:ilvl w:val="0"/>
                <w:numId w:val="43"/>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Außerdem bieten wir mithilfe einer einzigen Plattform detaillierte Einblicke in alle Geschäftsreisen.</w:t>
            </w:r>
          </w:p>
          <w:p w14:paraId="0C7C0A33" w14:textId="54EF5914" w:rsidR="001B2E51" w:rsidRPr="006D3289" w:rsidRDefault="001B2E51" w:rsidP="00E83D97">
            <w:pPr>
              <w:pStyle w:val="PargrafodaLista"/>
              <w:numPr>
                <w:ilvl w:val="0"/>
                <w:numId w:val="43"/>
              </w:numPr>
              <w:spacing w:line="360" w:lineRule="auto"/>
              <w:jc w:val="both"/>
              <w:rPr>
                <w:rFonts w:ascii="Times New Roman" w:eastAsiaTheme="majorEastAsia" w:hAnsi="Times New Roman" w:cs="Times New Roman"/>
                <w:kern w:val="28"/>
                <w:sz w:val="24"/>
                <w:szCs w:val="24"/>
                <w:lang w:val="de-DE"/>
              </w:rPr>
            </w:pPr>
            <w:r w:rsidRPr="006D3289">
              <w:rPr>
                <w:rFonts w:ascii="Times New Roman" w:eastAsiaTheme="majorEastAsia" w:hAnsi="Times New Roman" w:cs="Times New Roman"/>
                <w:sz w:val="24"/>
                <w:szCs w:val="24"/>
                <w:lang w:val="de-DE" w:bidi="de-DE"/>
              </w:rPr>
              <w:t>Automatisieren Sie den Abgleich aller Reisen und Spesen direkt.</w:t>
            </w:r>
          </w:p>
        </w:tc>
      </w:tr>
      <w:tr w:rsidR="001B2E51" w:rsidRPr="00E83D97" w14:paraId="262D9B72" w14:textId="77777777" w:rsidTr="00E83D97">
        <w:tc>
          <w:tcPr>
            <w:tcW w:w="5069" w:type="dxa"/>
          </w:tcPr>
          <w:p w14:paraId="2412A543" w14:textId="77777777" w:rsidR="001B2E51" w:rsidRPr="00381C87" w:rsidRDefault="001B2E51" w:rsidP="00E83D97">
            <w:pPr>
              <w:pStyle w:val="Ttulo"/>
            </w:pPr>
            <w:r w:rsidRPr="00381C87">
              <w:t>UNSTOPPABLE Travel Safely During COVID-19</w:t>
            </w:r>
          </w:p>
          <w:p w14:paraId="7A5AC823" w14:textId="77777777" w:rsidR="001B2E51" w:rsidRPr="00381C87"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provides hassle-free services during the pandemic that shake the whole World.</w:t>
            </w:r>
          </w:p>
          <w:p w14:paraId="07BCEDE4" w14:textId="77777777" w:rsidR="001B2E51" w:rsidRPr="00381C87"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rPr>
            </w:pPr>
            <w:r>
              <w:rPr>
                <w:rFonts w:ascii="Times New Roman" w:eastAsiaTheme="majorEastAsia" w:hAnsi="Times New Roman" w:cs="Times New Roman"/>
                <w:kern w:val="28"/>
                <w:sz w:val="24"/>
                <w:szCs w:val="24"/>
              </w:rPr>
              <w:t>LST</w:t>
            </w:r>
            <w:r w:rsidRPr="00381C87">
              <w:rPr>
                <w:rFonts w:ascii="Times New Roman" w:eastAsiaTheme="majorEastAsia" w:hAnsi="Times New Roman" w:cs="Times New Roman"/>
                <w:kern w:val="28"/>
                <w:sz w:val="24"/>
                <w:szCs w:val="24"/>
              </w:rPr>
              <w:t xml:space="preserve"> Travel Leverage Task to operate business trips inside and beyond COVID-19.</w:t>
            </w:r>
          </w:p>
          <w:p w14:paraId="75FEEB03" w14:textId="77777777" w:rsidR="001B2E51" w:rsidRPr="00381C87"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Create region or policy strategies to provide business travel services.</w:t>
            </w:r>
          </w:p>
          <w:p w14:paraId="4F8AD237" w14:textId="77777777" w:rsidR="001B2E51" w:rsidRPr="00381C87"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Equip staff with the best techniques to make critical voyages during COVID-19.</w:t>
            </w:r>
          </w:p>
          <w:p w14:paraId="54DAB898" w14:textId="77777777" w:rsidR="001B2E51" w:rsidRPr="00381C87" w:rsidRDefault="001B2E51" w:rsidP="00E83D97">
            <w:pPr>
              <w:pStyle w:val="Ttulo"/>
            </w:pPr>
          </w:p>
        </w:tc>
        <w:tc>
          <w:tcPr>
            <w:tcW w:w="6009" w:type="dxa"/>
          </w:tcPr>
          <w:p w14:paraId="3D0094FF" w14:textId="77777777" w:rsidR="001B2E51" w:rsidRPr="00F550CA" w:rsidRDefault="001B2E51" w:rsidP="00E83D97">
            <w:pPr>
              <w:pStyle w:val="Ttulo"/>
              <w:rPr>
                <w:lang w:val="de-DE"/>
              </w:rPr>
            </w:pPr>
            <w:r w:rsidRPr="00F550CA">
              <w:rPr>
                <w:lang w:val="de-DE" w:bidi="de-DE"/>
              </w:rPr>
              <w:lastRenderedPageBreak/>
              <w:t>UNAUFHALTSAM sicheres Reisen während der COVID-19-Pandemie</w:t>
            </w:r>
          </w:p>
          <w:p w14:paraId="5A60BF0C" w14:textId="77777777" w:rsidR="001B2E51" w:rsidRPr="00F550CA"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LST Travel bietet unkomplizierte Leistungen während der Pandemie, welche die ganze Welt erschüttert hat.</w:t>
            </w:r>
          </w:p>
          <w:p w14:paraId="4C8E02FB" w14:textId="77777777" w:rsidR="001B2E51" w:rsidRPr="00F550CA"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LST Travel Leverage Aufgaben zur Durchführung von Geschäftsreisen während und jenseits der COVID-19-Pandemie.</w:t>
            </w:r>
          </w:p>
          <w:p w14:paraId="7F1525EE" w14:textId="77777777" w:rsidR="001B2E51" w:rsidRPr="00F550CA"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Setzen Sie Strategien zur Bereitstellung von Geschäftsreiseleistungen um.</w:t>
            </w:r>
          </w:p>
          <w:p w14:paraId="695D17FD" w14:textId="77777777" w:rsidR="001B2E51" w:rsidRPr="00F550CA" w:rsidRDefault="001B2E51" w:rsidP="00E83D97">
            <w:pPr>
              <w:pStyle w:val="PargrafodaLista"/>
              <w:numPr>
                <w:ilvl w:val="0"/>
                <w:numId w:val="44"/>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Rüsten Sie Ihr Personal mit den besten Techniken aus, um essenzielle Reisen während der COVID-19-Pandemie durchzuführen.</w:t>
            </w:r>
          </w:p>
          <w:p w14:paraId="4B2D4238" w14:textId="77777777" w:rsidR="001B2E51" w:rsidRPr="00E83D97" w:rsidRDefault="001B2E51" w:rsidP="00E83D97">
            <w:pPr>
              <w:pStyle w:val="Ttulo"/>
              <w:pBdr>
                <w:bottom w:val="none" w:sz="0" w:space="0" w:color="auto"/>
              </w:pBdr>
              <w:rPr>
                <w:lang w:val="de-DE"/>
              </w:rPr>
            </w:pPr>
          </w:p>
        </w:tc>
      </w:tr>
      <w:tr w:rsidR="001B2E51" w:rsidRPr="00E83D97" w14:paraId="32252445" w14:textId="77777777" w:rsidTr="00E83D97">
        <w:tc>
          <w:tcPr>
            <w:tcW w:w="5069" w:type="dxa"/>
          </w:tcPr>
          <w:p w14:paraId="449DC1A4" w14:textId="77777777" w:rsidR="001B2E51" w:rsidRPr="00381C87" w:rsidRDefault="001B2E51" w:rsidP="00E83D97">
            <w:pPr>
              <w:pStyle w:val="Ttulo"/>
            </w:pPr>
            <w:r w:rsidRPr="00381C87">
              <w:lastRenderedPageBreak/>
              <w:t xml:space="preserve">Guide to Travel Vaccine Consideration  </w:t>
            </w:r>
          </w:p>
          <w:p w14:paraId="093F72A6" w14:textId="261B2E36" w:rsidR="001B2E51" w:rsidRPr="00381C87" w:rsidRDefault="001B2E51" w:rsidP="00E83D97">
            <w:pPr>
              <w:spacing w:line="360" w:lineRule="auto"/>
              <w:jc w:val="both"/>
            </w:pPr>
            <w:r w:rsidRPr="00381C87">
              <w:rPr>
                <w:rFonts w:ascii="Times New Roman" w:eastAsiaTheme="majorEastAsia" w:hAnsi="Times New Roman" w:cs="Times New Roman"/>
                <w:kern w:val="28"/>
                <w:sz w:val="24"/>
                <w:szCs w:val="24"/>
              </w:rPr>
              <w:t>Ask how vaccinations might influence the policies and workers of your company? The solutions can be complex. What should travel managers and travelers take into account and plan for?</w:t>
            </w:r>
          </w:p>
        </w:tc>
        <w:tc>
          <w:tcPr>
            <w:tcW w:w="6009" w:type="dxa"/>
          </w:tcPr>
          <w:p w14:paraId="336E40EB" w14:textId="77777777" w:rsidR="001B2E51" w:rsidRPr="00F550CA" w:rsidRDefault="001B2E51" w:rsidP="00E83D97">
            <w:pPr>
              <w:pStyle w:val="Ttulo"/>
              <w:rPr>
                <w:lang w:val="de-DE"/>
              </w:rPr>
            </w:pPr>
            <w:r w:rsidRPr="00F550CA">
              <w:rPr>
                <w:lang w:val="de-DE" w:bidi="de-DE"/>
              </w:rPr>
              <w:t xml:space="preserve">Leitfaden für die Berücksichtigung von Reiseimpfungen  </w:t>
            </w:r>
          </w:p>
          <w:p w14:paraId="47B24FB4" w14:textId="27BD4273" w:rsidR="001B2E51" w:rsidRPr="00E83D97" w:rsidRDefault="001B2E51" w:rsidP="00E83D97">
            <w:pPr>
              <w:pStyle w:val="Ttulo"/>
              <w:pBdr>
                <w:bottom w:val="none" w:sz="0" w:space="0" w:color="auto"/>
              </w:pBdr>
              <w:spacing w:line="360" w:lineRule="auto"/>
              <w:rPr>
                <w:lang w:val="de-DE"/>
              </w:rPr>
            </w:pPr>
            <w:r w:rsidRPr="00970B62">
              <w:rPr>
                <w:rFonts w:ascii="Times New Roman" w:hAnsi="Times New Roman" w:cs="Times New Roman"/>
                <w:color w:val="000000" w:themeColor="text1"/>
                <w:sz w:val="24"/>
                <w:szCs w:val="24"/>
                <w:lang w:val="de-DE" w:bidi="de-DE"/>
              </w:rPr>
              <w:t>Fragen Sie sich, wie Impfungen die Richtlinien und Mitarbeiter Ihres Unternehmens beeinflussen? Die Lösungen können komplex sein. Was sollten Reisemanager sowie Reisende beachten und einplanen?</w:t>
            </w:r>
          </w:p>
        </w:tc>
      </w:tr>
      <w:tr w:rsidR="001B2E51" w:rsidRPr="00E83D97" w14:paraId="30E74E8C" w14:textId="77777777" w:rsidTr="00E83D97">
        <w:tc>
          <w:tcPr>
            <w:tcW w:w="5069" w:type="dxa"/>
          </w:tcPr>
          <w:p w14:paraId="15226EEC" w14:textId="77777777" w:rsidR="001B2E51" w:rsidRPr="00381C87" w:rsidRDefault="001B2E51" w:rsidP="00E83D97">
            <w:pPr>
              <w:pStyle w:val="Ttulo"/>
            </w:pPr>
            <w:r w:rsidRPr="00381C87">
              <w:t>COVID-19 Vaccine Guide</w:t>
            </w:r>
          </w:p>
          <w:p w14:paraId="65062302" w14:textId="77777777" w:rsidR="001B2E51" w:rsidRPr="00381C87" w:rsidRDefault="001B2E51" w:rsidP="00E83D97">
            <w:p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Vaccines can assist in ensuring the safe return of business travelers. However, it is vital to integrate this new aspect into your travel policy and to identify the consequences for passengers. What should be taken into account while we go forward in this new era? Let's start to see the checklist.</w:t>
            </w:r>
          </w:p>
          <w:p w14:paraId="3779E44F" w14:textId="77777777" w:rsidR="001B2E51" w:rsidRPr="00381C87" w:rsidRDefault="001B2E51" w:rsidP="00E83D97">
            <w:pPr>
              <w:pStyle w:val="PargrafodaLista"/>
              <w:numPr>
                <w:ilvl w:val="0"/>
                <w:numId w:val="4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Getting vaccinated employees back to the standard road of life</w:t>
            </w:r>
          </w:p>
          <w:p w14:paraId="5A3889B5" w14:textId="77777777" w:rsidR="001B2E51" w:rsidRPr="00381C87" w:rsidRDefault="001B2E51" w:rsidP="00E83D97">
            <w:pPr>
              <w:pStyle w:val="PargrafodaLista"/>
              <w:numPr>
                <w:ilvl w:val="0"/>
                <w:numId w:val="45"/>
              </w:numPr>
              <w:spacing w:line="360" w:lineRule="auto"/>
              <w:jc w:val="both"/>
              <w:rPr>
                <w:rFonts w:ascii="Times New Roman" w:eastAsiaTheme="majorEastAsia" w:hAnsi="Times New Roman" w:cs="Times New Roman"/>
                <w:kern w:val="28"/>
                <w:sz w:val="24"/>
                <w:szCs w:val="24"/>
              </w:rPr>
            </w:pPr>
            <w:r w:rsidRPr="00381C87">
              <w:rPr>
                <w:rFonts w:ascii="Times New Roman" w:eastAsiaTheme="majorEastAsia" w:hAnsi="Times New Roman" w:cs="Times New Roman"/>
                <w:kern w:val="28"/>
                <w:sz w:val="24"/>
                <w:szCs w:val="24"/>
              </w:rPr>
              <w:t>Significant policy developments in the implementation of digital health passports</w:t>
            </w:r>
          </w:p>
          <w:p w14:paraId="6C0C476E" w14:textId="7BC8A6EE" w:rsidR="001B2E51" w:rsidRPr="00381C87" w:rsidRDefault="001B2E51" w:rsidP="00E83D97">
            <w:pPr>
              <w:pStyle w:val="PargrafodaLista"/>
              <w:numPr>
                <w:ilvl w:val="0"/>
                <w:numId w:val="45"/>
              </w:numPr>
              <w:spacing w:line="360" w:lineRule="auto"/>
              <w:jc w:val="both"/>
            </w:pPr>
            <w:r w:rsidRPr="00381C87">
              <w:rPr>
                <w:rFonts w:ascii="Times New Roman" w:eastAsiaTheme="majorEastAsia" w:hAnsi="Times New Roman" w:cs="Times New Roman"/>
                <w:kern w:val="28"/>
                <w:sz w:val="24"/>
                <w:szCs w:val="24"/>
              </w:rPr>
              <w:t>How industry felt about topics such as vaccines and testing regulations</w:t>
            </w:r>
          </w:p>
        </w:tc>
        <w:tc>
          <w:tcPr>
            <w:tcW w:w="6009" w:type="dxa"/>
          </w:tcPr>
          <w:p w14:paraId="22AB0FC5" w14:textId="77777777" w:rsidR="001B2E51" w:rsidRPr="00F550CA" w:rsidRDefault="001B2E51" w:rsidP="00E83D97">
            <w:pPr>
              <w:pStyle w:val="Ttulo"/>
              <w:rPr>
                <w:lang w:val="de-DE"/>
              </w:rPr>
            </w:pPr>
            <w:r w:rsidRPr="00F550CA">
              <w:rPr>
                <w:lang w:val="de-DE" w:bidi="de-DE"/>
              </w:rPr>
              <w:t>Leitfaden COVID-19-Impfstoff</w:t>
            </w:r>
          </w:p>
          <w:p w14:paraId="1788B1D0" w14:textId="77777777" w:rsidR="001B2E51" w:rsidRPr="00F550CA" w:rsidRDefault="001B2E51" w:rsidP="00E83D97">
            <w:p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Impfstoffe können helfen, die sichere Rückkehr von Geschäftsreisenden zu gewährleisten. Es ist jedoch wichtig, diesen neuen Aspekt in Ihre Reiserichtlinie zu integrieren und Konsequenzen für Passagiere zu erkennen. Was sollte berücksichtigt werden, während wir in dieser neuen Ära voranschreiten? Lassen Sie uns unsere Checkliste anschauen.</w:t>
            </w:r>
          </w:p>
          <w:p w14:paraId="721A49B5" w14:textId="77777777" w:rsidR="001B2E51" w:rsidRPr="00F550CA" w:rsidRDefault="001B2E51" w:rsidP="00E83D97">
            <w:pPr>
              <w:pStyle w:val="PargrafodaLista"/>
              <w:numPr>
                <w:ilvl w:val="0"/>
                <w:numId w:val="4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Geimpfte Mitarbeiter wieder auf den normalen Lebensweg bringen</w:t>
            </w:r>
          </w:p>
          <w:p w14:paraId="4604605A" w14:textId="77777777" w:rsidR="00954456" w:rsidRDefault="001B2E51" w:rsidP="00E83D97">
            <w:pPr>
              <w:pStyle w:val="PargrafodaLista"/>
              <w:numPr>
                <w:ilvl w:val="0"/>
                <w:numId w:val="45"/>
              </w:numPr>
              <w:spacing w:line="360" w:lineRule="auto"/>
              <w:jc w:val="both"/>
              <w:rPr>
                <w:rFonts w:ascii="Times New Roman" w:eastAsiaTheme="majorEastAsia" w:hAnsi="Times New Roman" w:cs="Times New Roman"/>
                <w:kern w:val="28"/>
                <w:sz w:val="24"/>
                <w:szCs w:val="24"/>
                <w:lang w:val="de-DE"/>
              </w:rPr>
            </w:pPr>
            <w:r w:rsidRPr="00F550CA">
              <w:rPr>
                <w:rFonts w:ascii="Times New Roman" w:eastAsiaTheme="majorEastAsia" w:hAnsi="Times New Roman" w:cs="Times New Roman"/>
                <w:kern w:val="28"/>
                <w:sz w:val="24"/>
                <w:szCs w:val="24"/>
                <w:lang w:val="de-DE" w:bidi="de-DE"/>
              </w:rPr>
              <w:t>Bedeutende politische Entwicklungen bei der Implementierung von digitalen Gesundheitspässen</w:t>
            </w:r>
          </w:p>
          <w:p w14:paraId="410A446D" w14:textId="33D9CFC4" w:rsidR="001B2E51" w:rsidRPr="00954456" w:rsidRDefault="001B2E51" w:rsidP="00E83D97">
            <w:pPr>
              <w:pStyle w:val="PargrafodaLista"/>
              <w:numPr>
                <w:ilvl w:val="0"/>
                <w:numId w:val="45"/>
              </w:numPr>
              <w:spacing w:line="360" w:lineRule="auto"/>
              <w:jc w:val="both"/>
              <w:rPr>
                <w:rFonts w:ascii="Times New Roman" w:eastAsiaTheme="majorEastAsia" w:hAnsi="Times New Roman" w:cs="Times New Roman"/>
                <w:kern w:val="28"/>
                <w:sz w:val="24"/>
                <w:szCs w:val="24"/>
                <w:lang w:val="de-DE"/>
              </w:rPr>
            </w:pPr>
            <w:r w:rsidRPr="00954456">
              <w:rPr>
                <w:rFonts w:ascii="Times New Roman" w:eastAsiaTheme="majorEastAsia" w:hAnsi="Times New Roman" w:cs="Times New Roman"/>
                <w:sz w:val="24"/>
                <w:szCs w:val="24"/>
                <w:lang w:val="de-DE" w:bidi="de-DE"/>
              </w:rPr>
              <w:t>Wie die Industrie über Themen wie Impfstoffe und Prüfvorschriften denkt</w:t>
            </w:r>
          </w:p>
        </w:tc>
      </w:tr>
      <w:tr w:rsidR="001B2E51" w:rsidRPr="00E83D97" w14:paraId="6751E461" w14:textId="77777777" w:rsidTr="00E83D97">
        <w:tc>
          <w:tcPr>
            <w:tcW w:w="5069" w:type="dxa"/>
          </w:tcPr>
          <w:p w14:paraId="586C1834" w14:textId="77777777" w:rsidR="001B2E51" w:rsidRPr="00312EC6" w:rsidRDefault="001B2E51" w:rsidP="00E83D97">
            <w:pPr>
              <w:pStyle w:val="Ttulo"/>
            </w:pPr>
            <w:r w:rsidRPr="00312EC6">
              <w:lastRenderedPageBreak/>
              <w:t>Fit to Fly (COVID PCR) Test</w:t>
            </w:r>
          </w:p>
          <w:p w14:paraId="45E97A67" w14:textId="77777777" w:rsidR="001B2E51" w:rsidRPr="00312EC6" w:rsidRDefault="001B2E51" w:rsidP="00E83D97">
            <w:pPr>
              <w:spacing w:line="360" w:lineRule="auto"/>
              <w:jc w:val="both"/>
              <w:rPr>
                <w:rFonts w:ascii="Times New Roman" w:hAnsi="Times New Roman" w:cs="Times New Roman"/>
                <w:sz w:val="24"/>
                <w:szCs w:val="24"/>
              </w:rPr>
            </w:pPr>
            <w:r w:rsidRPr="00312EC6">
              <w:rPr>
                <w:rFonts w:ascii="Times New Roman" w:hAnsi="Times New Roman" w:cs="Times New Roman"/>
                <w:sz w:val="24"/>
                <w:szCs w:val="24"/>
              </w:rPr>
              <w:t xml:space="preserve">A negative PCR test is of utmost priority to enter into all countries in the world. For your easiness, you may find the testing lab at the Frankfurt Airport or in the city center that can take a PCR test and get your result ready within 24 hours. Below you will find a website where you can book your appointment for a PCR test.  </w:t>
            </w:r>
          </w:p>
          <w:p w14:paraId="29099065" w14:textId="77777777" w:rsidR="001B2E51" w:rsidRDefault="00207753" w:rsidP="00E83D97">
            <w:pPr>
              <w:spacing w:line="360" w:lineRule="auto"/>
              <w:jc w:val="both"/>
              <w:rPr>
                <w:rFonts w:ascii="Times New Roman" w:hAnsi="Times New Roman" w:cs="Times New Roman"/>
                <w:sz w:val="24"/>
                <w:szCs w:val="24"/>
              </w:rPr>
            </w:pPr>
            <w:hyperlink r:id="rId11" w:history="1">
              <w:r w:rsidR="001B2E51" w:rsidRPr="00194480">
                <w:rPr>
                  <w:rStyle w:val="Hiperligao"/>
                  <w:rFonts w:ascii="Times New Roman" w:hAnsi="Times New Roman" w:cs="Times New Roman"/>
                  <w:sz w:val="24"/>
                  <w:szCs w:val="24"/>
                </w:rPr>
                <w:t>www.centogene.com</w:t>
              </w:r>
            </w:hyperlink>
          </w:p>
          <w:p w14:paraId="156615D3" w14:textId="5BB8E614" w:rsidR="001B2E51" w:rsidRPr="00381C87" w:rsidRDefault="001B2E51" w:rsidP="00E83D97">
            <w:pPr>
              <w:spacing w:line="360" w:lineRule="auto"/>
              <w:jc w:val="both"/>
            </w:pPr>
            <w:r w:rsidRPr="00F05E87">
              <w:rPr>
                <w:rFonts w:ascii="Times New Roman" w:hAnsi="Times New Roman" w:cs="Times New Roman"/>
                <w:sz w:val="24"/>
                <w:szCs w:val="24"/>
              </w:rPr>
              <w:t>In case of seeking further assistance please book your appointment and do not hesitate to contact LST staff.</w:t>
            </w:r>
          </w:p>
        </w:tc>
        <w:tc>
          <w:tcPr>
            <w:tcW w:w="6009" w:type="dxa"/>
          </w:tcPr>
          <w:p w14:paraId="6167B7E8" w14:textId="77777777" w:rsidR="001B2E51" w:rsidRPr="00E83D97" w:rsidRDefault="001B2E51" w:rsidP="00E83D97">
            <w:pPr>
              <w:pStyle w:val="Ttulo"/>
              <w:rPr>
                <w:lang w:val="en-GB"/>
              </w:rPr>
            </w:pPr>
            <w:r w:rsidRPr="00E83D97">
              <w:rPr>
                <w:lang w:val="en-GB" w:bidi="de-DE"/>
              </w:rPr>
              <w:t>Fit to Fly (COVID-19) PCR-Test</w:t>
            </w:r>
          </w:p>
          <w:p w14:paraId="630722A2" w14:textId="7642FBD8" w:rsidR="001B2E51" w:rsidRPr="00F550CA" w:rsidRDefault="001B2E51" w:rsidP="00E83D97">
            <w:pPr>
              <w:spacing w:line="360" w:lineRule="auto"/>
              <w:jc w:val="both"/>
              <w:rPr>
                <w:rFonts w:ascii="Times New Roman" w:hAnsi="Times New Roman" w:cs="Times New Roman"/>
                <w:sz w:val="24"/>
                <w:szCs w:val="24"/>
                <w:lang w:val="de-DE"/>
              </w:rPr>
            </w:pPr>
            <w:r w:rsidRPr="00F550CA">
              <w:rPr>
                <w:rFonts w:ascii="Times New Roman" w:eastAsia="Times New Roman" w:hAnsi="Times New Roman" w:cs="Times New Roman"/>
                <w:sz w:val="24"/>
                <w:szCs w:val="24"/>
                <w:lang w:val="de-DE" w:bidi="de-DE"/>
              </w:rPr>
              <w:t>Ein negativer PCR-Test ist für die Einreise in alle Länder der Welt von höchster Priorität. Zu Ihrer Erleichterung finden Sie am Frankfurter Flughafen oder im Stadtzentrum ein Testlabor, welches einen PCR-Test durchführen kann und Ihr Ergebnis innerhalb von 24 Stunden bereitstellt. Im Folgenden finden Sie eine Webseite, auf der Sie Ihren Termin für einen PCR-Test buchen können.</w:t>
            </w:r>
          </w:p>
          <w:p w14:paraId="23C89B83" w14:textId="77777777" w:rsidR="001B2E51" w:rsidRPr="00F550CA" w:rsidRDefault="00207753" w:rsidP="00E83D97">
            <w:pPr>
              <w:spacing w:line="360" w:lineRule="auto"/>
              <w:jc w:val="both"/>
              <w:rPr>
                <w:rFonts w:ascii="Times New Roman" w:hAnsi="Times New Roman" w:cs="Times New Roman"/>
                <w:sz w:val="24"/>
                <w:szCs w:val="24"/>
                <w:lang w:val="de-DE"/>
              </w:rPr>
            </w:pPr>
            <w:hyperlink r:id="rId12" w:history="1">
              <w:r w:rsidR="001B2E51" w:rsidRPr="00F550CA">
                <w:rPr>
                  <w:rStyle w:val="Hiperligao"/>
                  <w:rFonts w:ascii="Times New Roman" w:eastAsia="Times New Roman" w:hAnsi="Times New Roman" w:cs="Times New Roman"/>
                  <w:sz w:val="24"/>
                  <w:szCs w:val="24"/>
                  <w:lang w:val="de-DE" w:bidi="de-DE"/>
                </w:rPr>
                <w:t>www.centogene.com</w:t>
              </w:r>
            </w:hyperlink>
          </w:p>
          <w:p w14:paraId="2B42ADDE" w14:textId="6202B153" w:rsidR="001B2E51" w:rsidRPr="00E83D97" w:rsidRDefault="001B2E51" w:rsidP="00E83D97">
            <w:pPr>
              <w:pStyle w:val="Ttulo"/>
              <w:pBdr>
                <w:bottom w:val="none" w:sz="0" w:space="0" w:color="auto"/>
              </w:pBdr>
              <w:spacing w:line="360" w:lineRule="auto"/>
              <w:rPr>
                <w:lang w:val="de-DE"/>
              </w:rPr>
            </w:pPr>
            <w:r w:rsidRPr="00B81A4A">
              <w:rPr>
                <w:rFonts w:ascii="Times New Roman" w:eastAsia="Times New Roman" w:hAnsi="Times New Roman" w:cs="Times New Roman"/>
                <w:color w:val="000000" w:themeColor="text1"/>
                <w:sz w:val="24"/>
                <w:szCs w:val="24"/>
                <w:lang w:val="de-DE" w:bidi="de-DE"/>
              </w:rPr>
              <w:t>Wenn Sie weitere Hilfe benötigen, vereinbaren Sie bitte einen Termin und zögern Sie nicht, die LST Mitarbeiter zu kontaktieren.</w:t>
            </w:r>
          </w:p>
        </w:tc>
      </w:tr>
    </w:tbl>
    <w:p w14:paraId="463FC4D8"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5937E9E6"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0FBF3E25"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66F78A1B"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680ED1A8"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22A76B68"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774F0916"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444390AF"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p w14:paraId="70605759" w14:textId="77777777" w:rsidR="00381C87" w:rsidRPr="00E83D97" w:rsidRDefault="00381C87" w:rsidP="00381C87">
      <w:pPr>
        <w:spacing w:line="360" w:lineRule="auto"/>
        <w:jc w:val="both"/>
        <w:rPr>
          <w:rFonts w:ascii="Times New Roman" w:eastAsiaTheme="majorEastAsia" w:hAnsi="Times New Roman" w:cs="Times New Roman"/>
          <w:kern w:val="28"/>
          <w:sz w:val="24"/>
          <w:szCs w:val="24"/>
          <w:lang w:val="de-DE"/>
        </w:rPr>
      </w:pPr>
    </w:p>
    <w:sectPr w:rsidR="00381C87" w:rsidRPr="00E83D97" w:rsidSect="00F77C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a Wettmann" w:date="2021-07-20T10:24:00Z" w:initials="LW">
    <w:p w14:paraId="48CA3233" w14:textId="6D502256" w:rsidR="001B2E51" w:rsidRDefault="001B2E51" w:rsidP="00B63F69">
      <w:pPr>
        <w:pStyle w:val="Textodecomentrio"/>
      </w:pPr>
      <w:r w:rsidRPr="000064C5">
        <w:rPr>
          <w:rStyle w:val="Refdecomentrio"/>
          <w:highlight w:val="yellow"/>
        </w:rPr>
        <w:annotationRef/>
      </w:r>
      <w:r w:rsidRPr="000064C5">
        <w:rPr>
          <w:highlight w:val="yellow"/>
        </w:rPr>
        <w:t>in organizing</w:t>
      </w:r>
    </w:p>
  </w:comment>
  <w:comment w:id="4" w:author="Lea Wettmann" w:date="2021-07-20T14:40:00Z" w:initials="LW">
    <w:p w14:paraId="7D2E0F40" w14:textId="6AC156E0" w:rsidR="001B2E51" w:rsidRDefault="001B2E51" w:rsidP="00B63F69">
      <w:pPr>
        <w:pStyle w:val="Textodecomentrio"/>
      </w:pPr>
      <w:r w:rsidRPr="00070534">
        <w:rPr>
          <w:rStyle w:val="Refdecomentrio"/>
          <w:highlight w:val="yellow"/>
        </w:rPr>
        <w:annotationRef/>
      </w:r>
      <w:r w:rsidRPr="00070534">
        <w:rPr>
          <w:highlight w:val="yellow"/>
        </w:rPr>
        <w:t>Nile?</w:t>
      </w:r>
    </w:p>
  </w:comment>
  <w:comment w:id="7" w:author="Lea Wettmann" w:date="2021-07-20T14:47:00Z" w:initials="LW">
    <w:p w14:paraId="7770938B" w14:textId="58F2123F" w:rsidR="001B2E51" w:rsidRDefault="001B2E51" w:rsidP="00B63F69">
      <w:pPr>
        <w:pStyle w:val="Textodecomentrio"/>
      </w:pPr>
      <w:r w:rsidRPr="000D5949">
        <w:rPr>
          <w:rStyle w:val="Refdecomentrio"/>
          <w:highlight w:val="yellow"/>
        </w:rPr>
        <w:annotationRef/>
      </w:r>
      <w:r w:rsidRPr="000D5949">
        <w:rPr>
          <w:highlight w:val="yellow"/>
        </w:rPr>
        <w:t>one of 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A3233" w15:done="0"/>
  <w15:commentEx w15:paraId="7D2E0F40" w15:done="0"/>
  <w15:commentEx w15:paraId="77709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22C3" w16cex:dateUtc="2021-07-20T08:24:00Z"/>
  <w16cex:commentExtensible w16cex:durableId="24A15EC7" w16cex:dateUtc="2021-07-20T12:40:00Z"/>
  <w16cex:commentExtensible w16cex:durableId="24A16090" w16cex:dateUtc="2021-07-20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A3233" w16cid:durableId="24A122C3"/>
  <w16cid:commentId w16cid:paraId="7D2E0F40" w16cid:durableId="24A15EC7"/>
  <w16cid:commentId w16cid:paraId="7770938B" w16cid:durableId="24A16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7E08" w14:textId="77777777" w:rsidR="00207753" w:rsidRDefault="00207753" w:rsidP="00B74659">
      <w:pPr>
        <w:spacing w:after="0" w:line="240" w:lineRule="auto"/>
      </w:pPr>
      <w:r>
        <w:separator/>
      </w:r>
    </w:p>
  </w:endnote>
  <w:endnote w:type="continuationSeparator" w:id="0">
    <w:p w14:paraId="20E6B0C5" w14:textId="77777777" w:rsidR="00207753" w:rsidRDefault="00207753" w:rsidP="00B7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D5F6" w14:textId="77777777" w:rsidR="00207753" w:rsidRDefault="00207753" w:rsidP="00B74659">
      <w:pPr>
        <w:spacing w:after="0" w:line="240" w:lineRule="auto"/>
      </w:pPr>
      <w:r>
        <w:separator/>
      </w:r>
    </w:p>
  </w:footnote>
  <w:footnote w:type="continuationSeparator" w:id="0">
    <w:p w14:paraId="4B3045EF" w14:textId="77777777" w:rsidR="00207753" w:rsidRDefault="00207753" w:rsidP="00B74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001"/>
    <w:multiLevelType w:val="hybridMultilevel"/>
    <w:tmpl w:val="4ACC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46AD"/>
    <w:multiLevelType w:val="hybridMultilevel"/>
    <w:tmpl w:val="59F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4C15"/>
    <w:multiLevelType w:val="hybridMultilevel"/>
    <w:tmpl w:val="EF1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259"/>
    <w:multiLevelType w:val="hybridMultilevel"/>
    <w:tmpl w:val="1D4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E25"/>
    <w:multiLevelType w:val="hybridMultilevel"/>
    <w:tmpl w:val="FCB6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010B6"/>
    <w:multiLevelType w:val="hybridMultilevel"/>
    <w:tmpl w:val="A12C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10071"/>
    <w:multiLevelType w:val="hybridMultilevel"/>
    <w:tmpl w:val="2846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E0E"/>
    <w:multiLevelType w:val="hybridMultilevel"/>
    <w:tmpl w:val="5796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6E2"/>
    <w:multiLevelType w:val="hybridMultilevel"/>
    <w:tmpl w:val="E64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30A0"/>
    <w:multiLevelType w:val="hybridMultilevel"/>
    <w:tmpl w:val="2B3E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91EE1"/>
    <w:multiLevelType w:val="hybridMultilevel"/>
    <w:tmpl w:val="9ECE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4B3"/>
    <w:multiLevelType w:val="hybridMultilevel"/>
    <w:tmpl w:val="875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A6884"/>
    <w:multiLevelType w:val="hybridMultilevel"/>
    <w:tmpl w:val="B690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83C08"/>
    <w:multiLevelType w:val="hybridMultilevel"/>
    <w:tmpl w:val="8684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33EB2"/>
    <w:multiLevelType w:val="hybridMultilevel"/>
    <w:tmpl w:val="D2DC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36E02"/>
    <w:multiLevelType w:val="hybridMultilevel"/>
    <w:tmpl w:val="F8F6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1130D"/>
    <w:multiLevelType w:val="hybridMultilevel"/>
    <w:tmpl w:val="1E36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F03A4"/>
    <w:multiLevelType w:val="hybridMultilevel"/>
    <w:tmpl w:val="A53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352D43"/>
    <w:multiLevelType w:val="hybridMultilevel"/>
    <w:tmpl w:val="47AE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6363A"/>
    <w:multiLevelType w:val="hybridMultilevel"/>
    <w:tmpl w:val="2136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47012"/>
    <w:multiLevelType w:val="hybridMultilevel"/>
    <w:tmpl w:val="85F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D6373"/>
    <w:multiLevelType w:val="hybridMultilevel"/>
    <w:tmpl w:val="178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635BF"/>
    <w:multiLevelType w:val="hybridMultilevel"/>
    <w:tmpl w:val="42BC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E2424"/>
    <w:multiLevelType w:val="hybridMultilevel"/>
    <w:tmpl w:val="3DF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F6131"/>
    <w:multiLevelType w:val="hybridMultilevel"/>
    <w:tmpl w:val="B03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3279D"/>
    <w:multiLevelType w:val="hybridMultilevel"/>
    <w:tmpl w:val="EC8C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309F9"/>
    <w:multiLevelType w:val="hybridMultilevel"/>
    <w:tmpl w:val="A0D2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7500D"/>
    <w:multiLevelType w:val="hybridMultilevel"/>
    <w:tmpl w:val="B1A8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61078"/>
    <w:multiLevelType w:val="hybridMultilevel"/>
    <w:tmpl w:val="19D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A0718"/>
    <w:multiLevelType w:val="hybridMultilevel"/>
    <w:tmpl w:val="8840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92386"/>
    <w:multiLevelType w:val="hybridMultilevel"/>
    <w:tmpl w:val="E9A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F225D"/>
    <w:multiLevelType w:val="hybridMultilevel"/>
    <w:tmpl w:val="1C6C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737AD"/>
    <w:multiLevelType w:val="hybridMultilevel"/>
    <w:tmpl w:val="692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EB2"/>
    <w:multiLevelType w:val="hybridMultilevel"/>
    <w:tmpl w:val="D6DC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A381D"/>
    <w:multiLevelType w:val="hybridMultilevel"/>
    <w:tmpl w:val="D40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50028"/>
    <w:multiLevelType w:val="hybridMultilevel"/>
    <w:tmpl w:val="4CE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F7308"/>
    <w:multiLevelType w:val="hybridMultilevel"/>
    <w:tmpl w:val="8AE4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87C08"/>
    <w:multiLevelType w:val="hybridMultilevel"/>
    <w:tmpl w:val="0D00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D0E10"/>
    <w:multiLevelType w:val="hybridMultilevel"/>
    <w:tmpl w:val="450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76027"/>
    <w:multiLevelType w:val="hybridMultilevel"/>
    <w:tmpl w:val="2B2E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813134"/>
    <w:multiLevelType w:val="hybridMultilevel"/>
    <w:tmpl w:val="B188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A17027"/>
    <w:multiLevelType w:val="hybridMultilevel"/>
    <w:tmpl w:val="9E08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505D8"/>
    <w:multiLevelType w:val="hybridMultilevel"/>
    <w:tmpl w:val="9956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63A5B"/>
    <w:multiLevelType w:val="hybridMultilevel"/>
    <w:tmpl w:val="C9A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E7873"/>
    <w:multiLevelType w:val="hybridMultilevel"/>
    <w:tmpl w:val="4732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4"/>
  </w:num>
  <w:num w:numId="4">
    <w:abstractNumId w:val="27"/>
  </w:num>
  <w:num w:numId="5">
    <w:abstractNumId w:val="21"/>
  </w:num>
  <w:num w:numId="6">
    <w:abstractNumId w:val="6"/>
  </w:num>
  <w:num w:numId="7">
    <w:abstractNumId w:val="13"/>
  </w:num>
  <w:num w:numId="8">
    <w:abstractNumId w:val="4"/>
  </w:num>
  <w:num w:numId="9">
    <w:abstractNumId w:val="29"/>
  </w:num>
  <w:num w:numId="10">
    <w:abstractNumId w:val="3"/>
  </w:num>
  <w:num w:numId="11">
    <w:abstractNumId w:val="42"/>
  </w:num>
  <w:num w:numId="12">
    <w:abstractNumId w:val="2"/>
  </w:num>
  <w:num w:numId="13">
    <w:abstractNumId w:val="35"/>
  </w:num>
  <w:num w:numId="14">
    <w:abstractNumId w:val="23"/>
  </w:num>
  <w:num w:numId="15">
    <w:abstractNumId w:val="11"/>
  </w:num>
  <w:num w:numId="16">
    <w:abstractNumId w:val="7"/>
  </w:num>
  <w:num w:numId="17">
    <w:abstractNumId w:val="25"/>
  </w:num>
  <w:num w:numId="18">
    <w:abstractNumId w:val="28"/>
  </w:num>
  <w:num w:numId="19">
    <w:abstractNumId w:val="33"/>
  </w:num>
  <w:num w:numId="20">
    <w:abstractNumId w:val="24"/>
  </w:num>
  <w:num w:numId="21">
    <w:abstractNumId w:val="9"/>
  </w:num>
  <w:num w:numId="22">
    <w:abstractNumId w:val="18"/>
  </w:num>
  <w:num w:numId="23">
    <w:abstractNumId w:val="10"/>
  </w:num>
  <w:num w:numId="24">
    <w:abstractNumId w:val="20"/>
  </w:num>
  <w:num w:numId="25">
    <w:abstractNumId w:val="38"/>
  </w:num>
  <w:num w:numId="26">
    <w:abstractNumId w:val="31"/>
  </w:num>
  <w:num w:numId="27">
    <w:abstractNumId w:val="40"/>
  </w:num>
  <w:num w:numId="28">
    <w:abstractNumId w:val="22"/>
  </w:num>
  <w:num w:numId="29">
    <w:abstractNumId w:val="36"/>
  </w:num>
  <w:num w:numId="30">
    <w:abstractNumId w:val="14"/>
  </w:num>
  <w:num w:numId="31">
    <w:abstractNumId w:val="17"/>
  </w:num>
  <w:num w:numId="32">
    <w:abstractNumId w:val="39"/>
  </w:num>
  <w:num w:numId="33">
    <w:abstractNumId w:val="5"/>
  </w:num>
  <w:num w:numId="34">
    <w:abstractNumId w:val="32"/>
  </w:num>
  <w:num w:numId="35">
    <w:abstractNumId w:val="26"/>
  </w:num>
  <w:num w:numId="36">
    <w:abstractNumId w:val="41"/>
  </w:num>
  <w:num w:numId="37">
    <w:abstractNumId w:val="19"/>
  </w:num>
  <w:num w:numId="38">
    <w:abstractNumId w:val="8"/>
  </w:num>
  <w:num w:numId="39">
    <w:abstractNumId w:val="30"/>
  </w:num>
  <w:num w:numId="40">
    <w:abstractNumId w:val="37"/>
  </w:num>
  <w:num w:numId="41">
    <w:abstractNumId w:val="1"/>
  </w:num>
  <w:num w:numId="42">
    <w:abstractNumId w:val="43"/>
  </w:num>
  <w:num w:numId="43">
    <w:abstractNumId w:val="0"/>
  </w:num>
  <w:num w:numId="44">
    <w:abstractNumId w:val="1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5B"/>
    <w:rsid w:val="000064C5"/>
    <w:rsid w:val="00050691"/>
    <w:rsid w:val="000544CD"/>
    <w:rsid w:val="00061699"/>
    <w:rsid w:val="00066B3D"/>
    <w:rsid w:val="00070534"/>
    <w:rsid w:val="000C203C"/>
    <w:rsid w:val="000D5949"/>
    <w:rsid w:val="00146D46"/>
    <w:rsid w:val="001476AF"/>
    <w:rsid w:val="00150B46"/>
    <w:rsid w:val="001552BE"/>
    <w:rsid w:val="001B2E51"/>
    <w:rsid w:val="001D765A"/>
    <w:rsid w:val="001F6B2A"/>
    <w:rsid w:val="00200BC0"/>
    <w:rsid w:val="002063BB"/>
    <w:rsid w:val="00207753"/>
    <w:rsid w:val="00217608"/>
    <w:rsid w:val="00266E86"/>
    <w:rsid w:val="002A722A"/>
    <w:rsid w:val="002C3AB6"/>
    <w:rsid w:val="002E50B2"/>
    <w:rsid w:val="002F3C69"/>
    <w:rsid w:val="002F41C6"/>
    <w:rsid w:val="002F5553"/>
    <w:rsid w:val="002F5EA3"/>
    <w:rsid w:val="003024DE"/>
    <w:rsid w:val="0030726E"/>
    <w:rsid w:val="00312EC6"/>
    <w:rsid w:val="00330B5B"/>
    <w:rsid w:val="00343AE3"/>
    <w:rsid w:val="00351D58"/>
    <w:rsid w:val="00376B78"/>
    <w:rsid w:val="00381C87"/>
    <w:rsid w:val="00383C27"/>
    <w:rsid w:val="00390E8D"/>
    <w:rsid w:val="0039427C"/>
    <w:rsid w:val="00396C1A"/>
    <w:rsid w:val="003B0D78"/>
    <w:rsid w:val="003B0F77"/>
    <w:rsid w:val="003D506B"/>
    <w:rsid w:val="00400E8D"/>
    <w:rsid w:val="00410BF4"/>
    <w:rsid w:val="004248C9"/>
    <w:rsid w:val="00426BFE"/>
    <w:rsid w:val="004279DD"/>
    <w:rsid w:val="0043451E"/>
    <w:rsid w:val="00434DF4"/>
    <w:rsid w:val="00441DC8"/>
    <w:rsid w:val="00466386"/>
    <w:rsid w:val="0046719B"/>
    <w:rsid w:val="004B6EAE"/>
    <w:rsid w:val="004E2C8A"/>
    <w:rsid w:val="004E413E"/>
    <w:rsid w:val="004E6EE6"/>
    <w:rsid w:val="00511F8B"/>
    <w:rsid w:val="005141A8"/>
    <w:rsid w:val="00550DD1"/>
    <w:rsid w:val="00587B0E"/>
    <w:rsid w:val="005A1AB6"/>
    <w:rsid w:val="005A4C4A"/>
    <w:rsid w:val="005C1856"/>
    <w:rsid w:val="005C530D"/>
    <w:rsid w:val="005F5868"/>
    <w:rsid w:val="00636036"/>
    <w:rsid w:val="00655625"/>
    <w:rsid w:val="006B7C93"/>
    <w:rsid w:val="006C2815"/>
    <w:rsid w:val="006C48C5"/>
    <w:rsid w:val="006D3289"/>
    <w:rsid w:val="007154C0"/>
    <w:rsid w:val="00733728"/>
    <w:rsid w:val="007453FD"/>
    <w:rsid w:val="00771632"/>
    <w:rsid w:val="007A0415"/>
    <w:rsid w:val="007A2C5B"/>
    <w:rsid w:val="007A45B5"/>
    <w:rsid w:val="00875E50"/>
    <w:rsid w:val="008760B8"/>
    <w:rsid w:val="008A205E"/>
    <w:rsid w:val="008B6247"/>
    <w:rsid w:val="00931418"/>
    <w:rsid w:val="00954456"/>
    <w:rsid w:val="00970B62"/>
    <w:rsid w:val="009979F3"/>
    <w:rsid w:val="009A4B58"/>
    <w:rsid w:val="009B13A9"/>
    <w:rsid w:val="009B2A39"/>
    <w:rsid w:val="009F628D"/>
    <w:rsid w:val="00A164A9"/>
    <w:rsid w:val="00A800AA"/>
    <w:rsid w:val="00A907E0"/>
    <w:rsid w:val="00AA40B0"/>
    <w:rsid w:val="00AB1314"/>
    <w:rsid w:val="00AD23EC"/>
    <w:rsid w:val="00AE7849"/>
    <w:rsid w:val="00AF7110"/>
    <w:rsid w:val="00B05F0F"/>
    <w:rsid w:val="00B07498"/>
    <w:rsid w:val="00B538DF"/>
    <w:rsid w:val="00B63F69"/>
    <w:rsid w:val="00B74659"/>
    <w:rsid w:val="00B81A4A"/>
    <w:rsid w:val="00BA7F33"/>
    <w:rsid w:val="00BB7BCB"/>
    <w:rsid w:val="00BC7AFF"/>
    <w:rsid w:val="00BF176E"/>
    <w:rsid w:val="00BF3D27"/>
    <w:rsid w:val="00BF4217"/>
    <w:rsid w:val="00C31469"/>
    <w:rsid w:val="00C334DD"/>
    <w:rsid w:val="00C83052"/>
    <w:rsid w:val="00C856A8"/>
    <w:rsid w:val="00CA7004"/>
    <w:rsid w:val="00CC1A73"/>
    <w:rsid w:val="00D045F9"/>
    <w:rsid w:val="00D17E84"/>
    <w:rsid w:val="00D936A4"/>
    <w:rsid w:val="00DE30E2"/>
    <w:rsid w:val="00DE6BE2"/>
    <w:rsid w:val="00E24F99"/>
    <w:rsid w:val="00E75271"/>
    <w:rsid w:val="00E83D97"/>
    <w:rsid w:val="00ED3D94"/>
    <w:rsid w:val="00ED44B4"/>
    <w:rsid w:val="00EF21A0"/>
    <w:rsid w:val="00F05E87"/>
    <w:rsid w:val="00F21201"/>
    <w:rsid w:val="00F66C87"/>
    <w:rsid w:val="00F72520"/>
    <w:rsid w:val="00F7641D"/>
    <w:rsid w:val="00F77CE1"/>
    <w:rsid w:val="00F8573B"/>
    <w:rsid w:val="00F97A3E"/>
    <w:rsid w:val="00FB5D28"/>
    <w:rsid w:val="00FD2521"/>
    <w:rsid w:val="00FE0AB9"/>
    <w:rsid w:val="00FE3405"/>
    <w:rsid w:val="00FE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010"/>
  <w15:docId w15:val="{E86AE254-E6FA-467F-A492-500D8249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E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330B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30B5B"/>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0544CD"/>
    <w:pPr>
      <w:ind w:left="720"/>
      <w:contextualSpacing/>
    </w:pPr>
  </w:style>
  <w:style w:type="paragraph" w:styleId="Cabealho">
    <w:name w:val="header"/>
    <w:basedOn w:val="Normal"/>
    <w:link w:val="CabealhoCarter"/>
    <w:uiPriority w:val="99"/>
    <w:semiHidden/>
    <w:unhideWhenUsed/>
    <w:rsid w:val="00B74659"/>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emiHidden/>
    <w:rsid w:val="00B74659"/>
  </w:style>
  <w:style w:type="paragraph" w:styleId="Rodap">
    <w:name w:val="footer"/>
    <w:basedOn w:val="Normal"/>
    <w:link w:val="RodapCarter"/>
    <w:uiPriority w:val="99"/>
    <w:semiHidden/>
    <w:unhideWhenUsed/>
    <w:rsid w:val="00B74659"/>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emiHidden/>
    <w:rsid w:val="00B74659"/>
  </w:style>
  <w:style w:type="character" w:customStyle="1" w:styleId="muitypography-root">
    <w:name w:val="muitypography-root"/>
    <w:basedOn w:val="Tipodeletrapredefinidodopargrafo"/>
    <w:rsid w:val="00400E8D"/>
  </w:style>
  <w:style w:type="character" w:styleId="Hiperligao">
    <w:name w:val="Hyperlink"/>
    <w:basedOn w:val="Tipodeletrapredefinidodopargrafo"/>
    <w:uiPriority w:val="99"/>
    <w:unhideWhenUsed/>
    <w:rsid w:val="00F05E87"/>
    <w:rPr>
      <w:color w:val="0000FF" w:themeColor="hyperlink"/>
      <w:u w:val="single"/>
    </w:rPr>
  </w:style>
  <w:style w:type="table" w:styleId="TabelacomGrelha">
    <w:name w:val="Table Grid"/>
    <w:basedOn w:val="Tabelanormal"/>
    <w:uiPriority w:val="59"/>
    <w:rsid w:val="0051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Tipodeletrapredefinidodopargrafo"/>
    <w:uiPriority w:val="99"/>
    <w:semiHidden/>
    <w:unhideWhenUsed/>
    <w:rsid w:val="000064C5"/>
    <w:rPr>
      <w:sz w:val="16"/>
      <w:szCs w:val="16"/>
    </w:rPr>
  </w:style>
  <w:style w:type="paragraph" w:styleId="Textodecomentrio">
    <w:name w:val="annotation text"/>
    <w:basedOn w:val="Normal"/>
    <w:link w:val="TextodecomentrioCarter"/>
    <w:uiPriority w:val="99"/>
    <w:semiHidden/>
    <w:unhideWhenUsed/>
    <w:rsid w:val="000064C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0064C5"/>
    <w:rPr>
      <w:sz w:val="20"/>
      <w:szCs w:val="20"/>
    </w:rPr>
  </w:style>
  <w:style w:type="paragraph" w:styleId="Assuntodecomentrio">
    <w:name w:val="annotation subject"/>
    <w:basedOn w:val="Textodecomentrio"/>
    <w:next w:val="Textodecomentrio"/>
    <w:link w:val="AssuntodecomentrioCarter"/>
    <w:uiPriority w:val="99"/>
    <w:semiHidden/>
    <w:unhideWhenUsed/>
    <w:rsid w:val="000064C5"/>
    <w:rPr>
      <w:b/>
      <w:bCs/>
    </w:rPr>
  </w:style>
  <w:style w:type="character" w:customStyle="1" w:styleId="AssuntodecomentrioCarter">
    <w:name w:val="Assunto de comentário Caráter"/>
    <w:basedOn w:val="TextodecomentrioCarter"/>
    <w:link w:val="Assuntodecomentrio"/>
    <w:uiPriority w:val="99"/>
    <w:semiHidden/>
    <w:rsid w:val="000064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837549">
      <w:bodyDiv w:val="1"/>
      <w:marLeft w:val="0"/>
      <w:marRight w:val="0"/>
      <w:marTop w:val="0"/>
      <w:marBottom w:val="0"/>
      <w:divBdr>
        <w:top w:val="none" w:sz="0" w:space="0" w:color="auto"/>
        <w:left w:val="none" w:sz="0" w:space="0" w:color="auto"/>
        <w:bottom w:val="none" w:sz="0" w:space="0" w:color="auto"/>
        <w:right w:val="none" w:sz="0" w:space="0" w:color="auto"/>
      </w:divBdr>
      <w:divsChild>
        <w:div w:id="202332657">
          <w:marLeft w:val="0"/>
          <w:marRight w:val="0"/>
          <w:marTop w:val="0"/>
          <w:marBottom w:val="0"/>
          <w:divBdr>
            <w:top w:val="none" w:sz="0" w:space="0" w:color="auto"/>
            <w:left w:val="none" w:sz="0" w:space="0" w:color="auto"/>
            <w:bottom w:val="none" w:sz="0" w:space="0" w:color="auto"/>
            <w:right w:val="none" w:sz="0" w:space="0" w:color="auto"/>
          </w:divBdr>
        </w:div>
        <w:div w:id="64632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centoge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togene.com"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5023</Words>
  <Characters>27128</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Freelanguage Shop</cp:lastModifiedBy>
  <cp:revision>53</cp:revision>
  <dcterms:created xsi:type="dcterms:W3CDTF">2021-07-15T19:03:00Z</dcterms:created>
  <dcterms:modified xsi:type="dcterms:W3CDTF">2021-07-20T15:59:00Z</dcterms:modified>
</cp:coreProperties>
</file>