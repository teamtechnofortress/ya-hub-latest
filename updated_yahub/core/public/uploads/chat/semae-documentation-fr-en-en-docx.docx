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9E56" w14:textId="77777777" w:rsidR="00CA7964" w:rsidRPr="002D6B05" w:rsidRDefault="002D6B05">
      <w:pPr>
        <w:pStyle w:val="P68B1DB1-Normal1"/>
        <w:pBdr>
          <w:bottom w:val="single" w:sz="4" w:space="1" w:color="000000"/>
        </w:pBdr>
        <w:jc w:val="center"/>
        <w:rPr>
          <w:lang w:val="fr-FR"/>
        </w:rPr>
      </w:pPr>
      <w:proofErr w:type="spellStart"/>
      <w:r w:rsidRPr="002D6B05">
        <w:rPr>
          <w:lang w:val="fr-FR"/>
        </w:rPr>
        <w:t>Technical</w:t>
      </w:r>
      <w:proofErr w:type="spellEnd"/>
      <w:r w:rsidRPr="002D6B05">
        <w:rPr>
          <w:lang w:val="fr-FR"/>
        </w:rPr>
        <w:t xml:space="preserve"> documentation on </w:t>
      </w:r>
      <w:proofErr w:type="spellStart"/>
      <w:r w:rsidRPr="002D6B05">
        <w:rPr>
          <w:lang w:val="fr-FR"/>
        </w:rPr>
        <w:t>Candidatus</w:t>
      </w:r>
      <w:proofErr w:type="spellEnd"/>
      <w:r w:rsidRPr="002D6B05">
        <w:rPr>
          <w:lang w:val="fr-FR"/>
        </w:rPr>
        <w:t xml:space="preserve"> </w:t>
      </w:r>
      <w:proofErr w:type="spellStart"/>
      <w:r w:rsidRPr="002D6B05">
        <w:rPr>
          <w:lang w:val="fr-FR"/>
        </w:rPr>
        <w:t>Liberibacter</w:t>
      </w:r>
      <w:proofErr w:type="spellEnd"/>
      <w:r w:rsidRPr="002D6B05">
        <w:rPr>
          <w:lang w:val="fr-FR"/>
        </w:rPr>
        <w:t xml:space="preserve"> </w:t>
      </w:r>
      <w:proofErr w:type="spellStart"/>
      <w:r w:rsidRPr="002D6B05">
        <w:rPr>
          <w:lang w:val="fr-FR"/>
        </w:rPr>
        <w:t>Solanacearum</w:t>
      </w:r>
      <w:proofErr w:type="spellEnd"/>
    </w:p>
    <w:p w14:paraId="5BF11A2A" w14:textId="77777777" w:rsidR="00CA7964" w:rsidRDefault="002D6B05">
      <w:pPr>
        <w:pStyle w:val="Heading1"/>
        <w:rPr>
          <w:b w:val="0"/>
        </w:rPr>
      </w:pPr>
      <w:r>
        <w:t xml:space="preserve">Introduction: </w:t>
      </w:r>
      <w:proofErr w:type="spellStart"/>
      <w:r>
        <w:t>Candidatus</w:t>
      </w:r>
      <w:proofErr w:type="spellEnd"/>
      <w:r>
        <w:t xml:space="preserve"> </w:t>
      </w:r>
      <w:proofErr w:type="spellStart"/>
      <w:r>
        <w:t>Liberibacter</w:t>
      </w:r>
      <w:proofErr w:type="spellEnd"/>
      <w:r>
        <w:t xml:space="preserve"> Solanacearum (</w:t>
      </w:r>
      <w:proofErr w:type="spellStart"/>
      <w:r>
        <w:t>CLso</w:t>
      </w:r>
      <w:proofErr w:type="spellEnd"/>
      <w:r>
        <w:t>)</w:t>
      </w:r>
    </w:p>
    <w:p w14:paraId="4B859DB1" w14:textId="77777777" w:rsidR="00CA7964" w:rsidRDefault="00CA7964">
      <w:pPr>
        <w:jc w:val="both"/>
        <w:rPr>
          <w:rFonts w:ascii="Arial" w:eastAsia="Arial" w:hAnsi="Arial" w:cs="Arial"/>
        </w:rPr>
      </w:pPr>
    </w:p>
    <w:p w14:paraId="5FFF605F" w14:textId="77777777" w:rsidR="00CA7964" w:rsidRDefault="002D6B05">
      <w:pPr>
        <w:pStyle w:val="P68B1DB1-Normal2"/>
        <w:numPr>
          <w:ilvl w:val="0"/>
          <w:numId w:val="1"/>
        </w:numPr>
        <w:pBdr>
          <w:top w:val="nil"/>
          <w:left w:val="nil"/>
          <w:bottom w:val="nil"/>
          <w:right w:val="nil"/>
          <w:between w:val="nil"/>
        </w:pBdr>
        <w:spacing w:after="0"/>
        <w:jc w:val="both"/>
      </w:pPr>
      <w:proofErr w:type="spellStart"/>
      <w:r>
        <w:t>Candidatus</w:t>
      </w:r>
      <w:proofErr w:type="spellEnd"/>
      <w:r>
        <w:t xml:space="preserve"> </w:t>
      </w:r>
      <w:proofErr w:type="spellStart"/>
      <w:r>
        <w:t>Liberibacter</w:t>
      </w:r>
      <w:proofErr w:type="spellEnd"/>
      <w:r>
        <w:t xml:space="preserve"> solanacearum (</w:t>
      </w:r>
      <w:proofErr w:type="spellStart"/>
      <w:r>
        <w:t>CLso</w:t>
      </w:r>
      <w:proofErr w:type="spellEnd"/>
      <w:r>
        <w:t xml:space="preserve"> or </w:t>
      </w:r>
      <w:proofErr w:type="spellStart"/>
      <w:r>
        <w:t>Lso</w:t>
      </w:r>
      <w:proofErr w:type="spellEnd"/>
      <w:r>
        <w:t xml:space="preserve">) is a Gram-negative bacterium, belonging to the class of </w:t>
      </w:r>
      <w:proofErr w:type="spellStart"/>
      <w:r>
        <w:t>Alphaproteobacteria</w:t>
      </w:r>
      <w:proofErr w:type="spellEnd"/>
      <w:r>
        <w:t xml:space="preserve"> which is currently not cultivable in vitro. It is described as a phloem-limited plant pathogen capable of causing symptoms on Solanaceae (Zebra chip disease on potato) or </w:t>
      </w:r>
      <w:proofErr w:type="spellStart"/>
      <w:r>
        <w:t>Apiaceae</w:t>
      </w:r>
      <w:proofErr w:type="spellEnd"/>
      <w:r>
        <w:t xml:space="preserve"> crops such as potato, tomato, bell pepper, tobacco, celery or carrot.</w:t>
      </w:r>
    </w:p>
    <w:p w14:paraId="63210AE1" w14:textId="77777777" w:rsidR="00CA7964" w:rsidRDefault="00CA7964">
      <w:pPr>
        <w:pBdr>
          <w:top w:val="nil"/>
          <w:left w:val="nil"/>
          <w:bottom w:val="nil"/>
          <w:right w:val="nil"/>
          <w:between w:val="nil"/>
        </w:pBdr>
        <w:spacing w:after="0"/>
        <w:ind w:left="360"/>
        <w:jc w:val="both"/>
        <w:rPr>
          <w:rFonts w:ascii="Arial" w:eastAsia="Arial" w:hAnsi="Arial" w:cs="Arial"/>
          <w:color w:val="000000"/>
        </w:rPr>
      </w:pPr>
    </w:p>
    <w:p w14:paraId="05AB48F0" w14:textId="1A2E18FC" w:rsidR="00CA7964" w:rsidRDefault="002D6B05">
      <w:pPr>
        <w:pStyle w:val="P68B1DB1-Normal2"/>
        <w:numPr>
          <w:ilvl w:val="0"/>
          <w:numId w:val="1"/>
        </w:numPr>
        <w:pBdr>
          <w:top w:val="nil"/>
          <w:left w:val="nil"/>
          <w:bottom w:val="nil"/>
          <w:right w:val="nil"/>
          <w:between w:val="nil"/>
        </w:pBdr>
        <w:spacing w:after="0"/>
        <w:jc w:val="both"/>
      </w:pPr>
      <w:r>
        <w:t>The bacterium is described as essentially transmitted by psyllids, insects belonging to the Psyllidae family. The host range of the bacteria is limited by the host range of the insect vector</w:t>
      </w:r>
      <w:ins w:id="0" w:author="oluwabukola" w:date="2021-09-06T23:10:00Z">
        <w:r w:rsidR="004A68F2">
          <w:t xml:space="preserve">, </w:t>
        </w:r>
      </w:ins>
      <w:r>
        <w:t>which is known to be restricted to a few phylogenetically related plants (</w:t>
      </w:r>
      <w:proofErr w:type="spellStart"/>
      <w:r>
        <w:t>Haapalainen</w:t>
      </w:r>
      <w:proofErr w:type="spellEnd"/>
      <w:r>
        <w:t xml:space="preserve"> 2014). The studies by </w:t>
      </w:r>
      <w:proofErr w:type="spellStart"/>
      <w:r>
        <w:t>Munyaneza</w:t>
      </w:r>
      <w:proofErr w:type="spellEnd"/>
      <w:r>
        <w:t xml:space="preserve"> et al. (2016) and </w:t>
      </w:r>
      <w:proofErr w:type="spellStart"/>
      <w:r>
        <w:t>Antolinez</w:t>
      </w:r>
      <w:proofErr w:type="spellEnd"/>
      <w:r>
        <w:t xml:space="preserve"> et al. (2017) also show that the risks of cross-contamination between potatoes and carrots are insignificant.</w:t>
      </w:r>
    </w:p>
    <w:p w14:paraId="1719C195" w14:textId="77777777" w:rsidR="00CA7964" w:rsidRDefault="00CA7964">
      <w:pPr>
        <w:pBdr>
          <w:top w:val="nil"/>
          <w:left w:val="nil"/>
          <w:bottom w:val="nil"/>
          <w:right w:val="nil"/>
          <w:between w:val="nil"/>
        </w:pBdr>
        <w:spacing w:after="0"/>
        <w:ind w:left="720"/>
        <w:rPr>
          <w:rFonts w:ascii="Arial" w:eastAsia="Arial" w:hAnsi="Arial" w:cs="Arial"/>
          <w:color w:val="000000"/>
        </w:rPr>
      </w:pPr>
    </w:p>
    <w:p w14:paraId="522432EA" w14:textId="77777777" w:rsidR="00CA7964" w:rsidRDefault="002D6B05">
      <w:pPr>
        <w:pStyle w:val="P68B1DB1-Normal3"/>
        <w:numPr>
          <w:ilvl w:val="0"/>
          <w:numId w:val="1"/>
        </w:numPr>
        <w:pBdr>
          <w:top w:val="nil"/>
          <w:left w:val="nil"/>
          <w:bottom w:val="nil"/>
          <w:right w:val="nil"/>
          <w:between w:val="nil"/>
        </w:pBdr>
        <w:spacing w:after="0"/>
        <w:jc w:val="both"/>
        <w:rPr>
          <w:rFonts w:ascii="Arial" w:eastAsia="Arial" w:hAnsi="Arial" w:cs="Arial"/>
        </w:rPr>
      </w:pPr>
      <w:r>
        <w:rPr>
          <w:rFonts w:ascii="Arial" w:eastAsia="Arial" w:hAnsi="Arial" w:cs="Arial"/>
        </w:rPr>
        <w:t xml:space="preserve">On </w:t>
      </w:r>
      <w:proofErr w:type="spellStart"/>
      <w:r>
        <w:rPr>
          <w:rFonts w:ascii="Arial" w:eastAsia="Arial" w:hAnsi="Arial" w:cs="Arial"/>
        </w:rPr>
        <w:t>apiaceae</w:t>
      </w:r>
      <w:proofErr w:type="spellEnd"/>
      <w:r>
        <w:rPr>
          <w:rFonts w:ascii="Arial" w:eastAsia="Arial" w:hAnsi="Arial" w:cs="Arial"/>
        </w:rPr>
        <w:t>, symptoms are characterized by uncontrolled development at the crown, curling and/or discoloration (yellow, bronze to purple) of the leaves,</w:t>
      </w:r>
      <w:r>
        <w:t xml:space="preserve"> </w:t>
      </w:r>
      <w:r>
        <w:rPr>
          <w:rFonts w:ascii="Arial" w:eastAsia="Arial" w:hAnsi="Arial" w:cs="Arial"/>
        </w:rPr>
        <w:t xml:space="preserve">stunting of the main root and proliferation of secondary roots. These are symptoms that can be compared to other diseases: carrot psyllid, aster yellows (Aster Yellows phytoplasma) or </w:t>
      </w:r>
      <w:proofErr w:type="spellStart"/>
      <w:r>
        <w:rPr>
          <w:rFonts w:ascii="Arial" w:eastAsia="Arial" w:hAnsi="Arial" w:cs="Arial"/>
        </w:rPr>
        <w:t>Spiroplasma</w:t>
      </w:r>
      <w:proofErr w:type="spellEnd"/>
      <w:r>
        <w:rPr>
          <w:rFonts w:ascii="Arial" w:eastAsia="Arial" w:hAnsi="Arial" w:cs="Arial"/>
        </w:rPr>
        <w:t xml:space="preserve"> </w:t>
      </w:r>
      <w:proofErr w:type="spellStart"/>
      <w:r>
        <w:rPr>
          <w:rFonts w:ascii="Arial" w:eastAsia="Arial" w:hAnsi="Arial" w:cs="Arial"/>
        </w:rPr>
        <w:t>citri</w:t>
      </w:r>
      <w:proofErr w:type="spellEnd"/>
      <w:r>
        <w:rPr>
          <w:rFonts w:ascii="Arial" w:eastAsia="Arial" w:hAnsi="Arial" w:cs="Arial"/>
        </w:rPr>
        <w:t xml:space="preserve"> (</w:t>
      </w:r>
      <w:proofErr w:type="spellStart"/>
      <w:r>
        <w:rPr>
          <w:rFonts w:ascii="Arial" w:eastAsia="Arial" w:hAnsi="Arial" w:cs="Arial"/>
        </w:rPr>
        <w:t>Munyaneza</w:t>
      </w:r>
      <w:proofErr w:type="spellEnd"/>
      <w:r>
        <w:rPr>
          <w:rFonts w:ascii="Arial" w:eastAsia="Arial" w:hAnsi="Arial" w:cs="Arial"/>
        </w:rPr>
        <w:t>, 2012).</w:t>
      </w:r>
    </w:p>
    <w:p w14:paraId="51C22747" w14:textId="77777777" w:rsidR="00CA7964" w:rsidRDefault="00CA7964">
      <w:pPr>
        <w:pBdr>
          <w:top w:val="nil"/>
          <w:left w:val="nil"/>
          <w:bottom w:val="nil"/>
          <w:right w:val="nil"/>
          <w:between w:val="nil"/>
        </w:pBdr>
        <w:spacing w:after="0"/>
        <w:ind w:left="720"/>
        <w:rPr>
          <w:rFonts w:ascii="Arial" w:eastAsia="Arial" w:hAnsi="Arial" w:cs="Arial"/>
          <w:color w:val="000000"/>
        </w:rPr>
      </w:pPr>
    </w:p>
    <w:p w14:paraId="2069BAB1" w14:textId="7581329E" w:rsidR="00CA7964" w:rsidRDefault="002D6B05">
      <w:pPr>
        <w:pStyle w:val="P68B1DB1-Normal2"/>
        <w:numPr>
          <w:ilvl w:val="0"/>
          <w:numId w:val="1"/>
        </w:numPr>
        <w:pBdr>
          <w:top w:val="nil"/>
          <w:left w:val="nil"/>
          <w:bottom w:val="nil"/>
          <w:right w:val="nil"/>
          <w:between w:val="nil"/>
        </w:pBdr>
        <w:spacing w:after="0"/>
        <w:jc w:val="both"/>
      </w:pPr>
      <w:proofErr w:type="spellStart"/>
      <w:r>
        <w:t>CLso</w:t>
      </w:r>
      <w:proofErr w:type="spellEnd"/>
      <w:r>
        <w:t xml:space="preserve"> bacteria are divided into nine haplotypes - A, B, C, D, E, F, G, H, and U (</w:t>
      </w:r>
      <w:proofErr w:type="spellStart"/>
      <w:r>
        <w:t>Haapalainen</w:t>
      </w:r>
      <w:proofErr w:type="spellEnd"/>
      <w:r>
        <w:t xml:space="preserve"> et al. 2020). Haplotyping is based on the presence of mutations in certain genes. Haplotypes differ depending on the host, vector and geographic location. The haplotypes [C], [D], [E] and [U] have been identified on </w:t>
      </w:r>
      <w:proofErr w:type="spellStart"/>
      <w:r>
        <w:t>apiaceae</w:t>
      </w:r>
      <w:proofErr w:type="spellEnd"/>
      <w:r>
        <w:t xml:space="preserve"> and localized in Europe. Haplotypes [A], [B] and [F] have been identified on nightshades</w:t>
      </w:r>
      <w:ins w:id="1" w:author="oluwabukola" w:date="2021-09-06T19:38:00Z">
        <w:r w:rsidR="00890067">
          <w:t xml:space="preserve">, </w:t>
        </w:r>
      </w:ins>
      <w:r>
        <w:t>reported from the USA and New Zealand. The haplotypes identified in France are D and E (</w:t>
      </w:r>
      <w:proofErr w:type="spellStart"/>
      <w:r>
        <w:t>Hajri</w:t>
      </w:r>
      <w:proofErr w:type="spellEnd"/>
      <w:r>
        <w:t xml:space="preserve"> et al., 2017).</w:t>
      </w:r>
    </w:p>
    <w:p w14:paraId="132BE15C" w14:textId="77777777" w:rsidR="00CA7964" w:rsidRDefault="00CA7964">
      <w:pPr>
        <w:pBdr>
          <w:top w:val="nil"/>
          <w:left w:val="nil"/>
          <w:bottom w:val="nil"/>
          <w:right w:val="nil"/>
          <w:between w:val="nil"/>
        </w:pBdr>
        <w:spacing w:after="0"/>
        <w:ind w:left="720"/>
        <w:rPr>
          <w:rFonts w:ascii="Arial" w:eastAsia="Arial" w:hAnsi="Arial" w:cs="Arial"/>
          <w:color w:val="000000"/>
        </w:rPr>
      </w:pPr>
    </w:p>
    <w:p w14:paraId="15713DB9" w14:textId="39985BBA" w:rsidR="00CA7964" w:rsidRDefault="002D6B05">
      <w:pPr>
        <w:pStyle w:val="P68B1DB1-Normal2"/>
        <w:numPr>
          <w:ilvl w:val="0"/>
          <w:numId w:val="1"/>
        </w:numPr>
        <w:pBdr>
          <w:top w:val="nil"/>
          <w:left w:val="nil"/>
          <w:bottom w:val="nil"/>
          <w:right w:val="nil"/>
          <w:between w:val="nil"/>
        </w:pBdr>
        <w:jc w:val="both"/>
      </w:pPr>
      <w:r>
        <w:t xml:space="preserve">In recent years, </w:t>
      </w:r>
      <w:ins w:id="2" w:author="stephan dasse" w:date="2021-09-07T09:05:00Z">
        <w:r w:rsidR="007E4756" w:rsidRPr="007E4756">
          <w:t xml:space="preserve">in recent years, certain countries have taken measures against </w:t>
        </w:r>
        <w:proofErr w:type="spellStart"/>
        <w:r w:rsidR="007E4756" w:rsidRPr="007E4756">
          <w:t>CLso</w:t>
        </w:r>
        <w:proofErr w:type="spellEnd"/>
        <w:r w:rsidR="007E4756" w:rsidRPr="007E4756">
          <w:t xml:space="preserve"> which have strongly impacted the imports of carrot seeds from France</w:t>
        </w:r>
      </w:ins>
      <w:commentRangeStart w:id="3"/>
      <w:del w:id="4" w:author="stephan dasse" w:date="2021-09-07T09:05:00Z">
        <w:r w:rsidDel="007E4756">
          <w:delText>measures against CLso have been taken in certain countries, strongly impacting imports of carrot seeds from France</w:delText>
        </w:r>
      </w:del>
      <w:r>
        <w:t xml:space="preserve">. </w:t>
      </w:r>
      <w:commentRangeEnd w:id="3"/>
      <w:r w:rsidR="00890067">
        <w:rPr>
          <w:rStyle w:val="CommentReference"/>
          <w:rFonts w:ascii="Calibri" w:eastAsia="Calibri" w:hAnsi="Calibri" w:cs="Calibri"/>
          <w:color w:val="auto"/>
        </w:rPr>
        <w:commentReference w:id="3"/>
      </w:r>
      <w:r>
        <w:t>Yet, since 2017, several studies have been able to state that transmission of the bacteria from the seed to the food crop is not proven. Thus</w:t>
      </w:r>
      <w:r w:rsidR="004A68F2">
        <w:t xml:space="preserve">, </w:t>
      </w:r>
      <w:r>
        <w:t>the authorities of the importing countries no longer have rational scientific arguments to prohibit the introduction of carrot seeds.</w:t>
      </w:r>
    </w:p>
    <w:p w14:paraId="345997A2" w14:textId="3737CCC8" w:rsidR="00CA7964" w:rsidRDefault="002D6B05">
      <w:pPr>
        <w:rPr>
          <w:rFonts w:ascii="Arial" w:eastAsia="Arial" w:hAnsi="Arial" w:cs="Arial"/>
        </w:rPr>
      </w:pPr>
      <w:r>
        <w:br w:type="page"/>
      </w:r>
    </w:p>
    <w:p w14:paraId="6C1AE8E2" w14:textId="77777777" w:rsidR="00CA7964" w:rsidRDefault="002D6B05">
      <w:pPr>
        <w:pStyle w:val="Heading1"/>
      </w:pPr>
      <w:r>
        <w:lastRenderedPageBreak/>
        <w:t xml:space="preserve">Background study </w:t>
      </w:r>
    </w:p>
    <w:p w14:paraId="5F65076F" w14:textId="77777777" w:rsidR="00CA7964" w:rsidRDefault="00CA7964">
      <w:pPr>
        <w:jc w:val="both"/>
        <w:rPr>
          <w:rFonts w:ascii="Arial" w:eastAsia="Arial" w:hAnsi="Arial" w:cs="Arial"/>
        </w:rPr>
      </w:pPr>
    </w:p>
    <w:p w14:paraId="45FEC0EA" w14:textId="439DF079" w:rsidR="007E4756" w:rsidRDefault="007E4756">
      <w:pPr>
        <w:pStyle w:val="P68B1DB1-Normal4"/>
        <w:jc w:val="both"/>
      </w:pPr>
      <w:r>
        <w:t>S</w:t>
      </w:r>
      <w:r>
        <w:t xml:space="preserve">ince 2015, several studies have been carried out on the transmission of the bacterium </w:t>
      </w:r>
      <w:proofErr w:type="spellStart"/>
      <w:r>
        <w:t>Candidatus</w:t>
      </w:r>
      <w:proofErr w:type="spellEnd"/>
      <w:r>
        <w:t xml:space="preserve"> </w:t>
      </w:r>
      <w:proofErr w:type="spellStart"/>
      <w:r>
        <w:t>Liberibacteur</w:t>
      </w:r>
      <w:proofErr w:type="spellEnd"/>
      <w:r>
        <w:t xml:space="preserve"> using carrot seeds:</w:t>
      </w:r>
    </w:p>
    <w:p w14:paraId="0A69AB09" w14:textId="77777777" w:rsidR="00CA7964" w:rsidRDefault="002D6B05">
      <w:pPr>
        <w:pStyle w:val="P68B1DB1-Normal2"/>
        <w:numPr>
          <w:ilvl w:val="0"/>
          <w:numId w:val="2"/>
        </w:numPr>
        <w:pBdr>
          <w:top w:val="nil"/>
          <w:left w:val="nil"/>
          <w:bottom w:val="nil"/>
          <w:right w:val="nil"/>
          <w:between w:val="nil"/>
        </w:pBdr>
        <w:jc w:val="both"/>
      </w:pPr>
      <w:r>
        <w:t xml:space="preserve">In 2015, the publication </w:t>
      </w:r>
      <w:proofErr w:type="spellStart"/>
      <w:r>
        <w:t>Bertolini</w:t>
      </w:r>
      <w:proofErr w:type="spellEnd"/>
      <w:r>
        <w:t xml:space="preserve"> et al. (2015) concluded that </w:t>
      </w:r>
      <w:proofErr w:type="spellStart"/>
      <w:r>
        <w:t>Lso</w:t>
      </w:r>
      <w:proofErr w:type="spellEnd"/>
      <w:r>
        <w:t xml:space="preserve"> could be transmitted from seeds to carrot plants. </w:t>
      </w:r>
    </w:p>
    <w:p w14:paraId="12D3417A" w14:textId="77777777" w:rsidR="00CA7964" w:rsidRDefault="002D6B05">
      <w:pPr>
        <w:pStyle w:val="P68B1DB1-Normal4"/>
        <w:jc w:val="both"/>
      </w:pPr>
      <w:r>
        <w:t>This publication resulted in the implementation of strict measures on imports of carrot seeds from certain countries in Europe, including France.</w:t>
      </w:r>
    </w:p>
    <w:p w14:paraId="4D83AA8E" w14:textId="77777777" w:rsidR="00CA7964" w:rsidRDefault="002D6B05">
      <w:pPr>
        <w:pStyle w:val="P68B1DB1-Normal4"/>
        <w:jc w:val="both"/>
        <w:rPr>
          <w:b/>
        </w:rPr>
      </w:pPr>
      <w:r>
        <w:t>Subsequently, several studies have provided new scientific evidence that the bacteria are not transmitted by carrot seeds</w:t>
      </w:r>
      <w:r>
        <w:rPr>
          <w:b/>
        </w:rPr>
        <w:t xml:space="preserve">: </w:t>
      </w:r>
    </w:p>
    <w:p w14:paraId="4F32DD21" w14:textId="1D1F35EB" w:rsidR="00CA7964" w:rsidRDefault="002D6B05">
      <w:pPr>
        <w:pStyle w:val="P68B1DB1-Normal3"/>
        <w:numPr>
          <w:ilvl w:val="0"/>
          <w:numId w:val="2"/>
        </w:numPr>
        <w:pBdr>
          <w:top w:val="nil"/>
          <w:left w:val="nil"/>
          <w:bottom w:val="nil"/>
          <w:right w:val="nil"/>
          <w:between w:val="nil"/>
        </w:pBdr>
        <w:spacing w:after="0"/>
        <w:jc w:val="both"/>
        <w:rPr>
          <w:rFonts w:ascii="Arial" w:eastAsia="Arial" w:hAnsi="Arial" w:cs="Arial"/>
        </w:rPr>
      </w:pPr>
      <w:r>
        <w:t xml:space="preserve">The French Agency for Food, Environmental and Occupational Health and Safety (ANSES) </w:t>
      </w:r>
      <w:r w:rsidR="00656C8E">
        <w:t>“</w:t>
      </w:r>
      <w:proofErr w:type="spellStart"/>
      <w:r>
        <w:t>Agence</w:t>
      </w:r>
      <w:proofErr w:type="spellEnd"/>
      <w:r>
        <w:t xml:space="preserve"> </w:t>
      </w:r>
      <w:proofErr w:type="spellStart"/>
      <w:r>
        <w:t>Nationale</w:t>
      </w:r>
      <w:proofErr w:type="spellEnd"/>
      <w:r>
        <w:t xml:space="preserve"> </w:t>
      </w:r>
      <w:proofErr w:type="spellStart"/>
      <w:r>
        <w:t>Sécurité</w:t>
      </w:r>
      <w:proofErr w:type="spellEnd"/>
      <w:r>
        <w:t xml:space="preserve"> Sanitaire </w:t>
      </w:r>
      <w:proofErr w:type="spellStart"/>
      <w:r>
        <w:t>Alimentaire</w:t>
      </w:r>
      <w:proofErr w:type="spellEnd"/>
      <w:r>
        <w:t xml:space="preserve"> </w:t>
      </w:r>
      <w:proofErr w:type="spellStart"/>
      <w:r>
        <w:t>Nationale</w:t>
      </w:r>
      <w:proofErr w:type="spellEnd"/>
      <w:r w:rsidR="00656C8E">
        <w:t xml:space="preserve">“ </w:t>
      </w:r>
      <w:r>
        <w:t xml:space="preserve">in France, has carried out </w:t>
      </w:r>
      <w:r w:rsidR="00BE700F">
        <w:t xml:space="preserve">an </w:t>
      </w:r>
      <w:r>
        <w:t xml:space="preserve">extensive work on the </w:t>
      </w:r>
      <w:proofErr w:type="spellStart"/>
      <w:r>
        <w:t>Lso</w:t>
      </w:r>
      <w:proofErr w:type="spellEnd"/>
      <w:r>
        <w:t xml:space="preserve">: the results of two studies by Loiseau et al. </w:t>
      </w:r>
      <w:r>
        <w:rPr>
          <w:rFonts w:ascii="Arial" w:eastAsia="Arial" w:hAnsi="Arial" w:cs="Arial"/>
        </w:rPr>
        <w:t xml:space="preserve"> 2017a and b failed to demonstrate </w:t>
      </w:r>
      <w:proofErr w:type="spellStart"/>
      <w:r>
        <w:rPr>
          <w:rFonts w:ascii="Arial" w:eastAsia="Arial" w:hAnsi="Arial" w:cs="Arial"/>
        </w:rPr>
        <w:t>Lso</w:t>
      </w:r>
      <w:proofErr w:type="spellEnd"/>
      <w:r>
        <w:rPr>
          <w:rFonts w:ascii="Arial" w:eastAsia="Arial" w:hAnsi="Arial" w:cs="Arial"/>
        </w:rPr>
        <w:t xml:space="preserve"> transmission from seed to plants and show</w:t>
      </w:r>
      <w:r w:rsidR="00BE700F">
        <w:rPr>
          <w:rFonts w:ascii="Arial" w:eastAsia="Arial" w:hAnsi="Arial" w:cs="Arial"/>
        </w:rPr>
        <w:t>ed</w:t>
      </w:r>
      <w:r>
        <w:rPr>
          <w:rFonts w:ascii="Arial" w:eastAsia="Arial" w:hAnsi="Arial" w:cs="Arial"/>
        </w:rPr>
        <w:t xml:space="preserve"> that seed is not a vector of the disease. </w:t>
      </w:r>
    </w:p>
    <w:p w14:paraId="6D5A2921" w14:textId="4330FE73" w:rsidR="00CA7964" w:rsidRDefault="002D6B05">
      <w:pPr>
        <w:pStyle w:val="P68B1DB1-Normal2"/>
        <w:numPr>
          <w:ilvl w:val="0"/>
          <w:numId w:val="2"/>
        </w:numPr>
        <w:pBdr>
          <w:top w:val="nil"/>
          <w:left w:val="nil"/>
          <w:bottom w:val="nil"/>
          <w:right w:val="nil"/>
          <w:between w:val="nil"/>
        </w:pBdr>
        <w:spacing w:after="0"/>
        <w:jc w:val="both"/>
      </w:pPr>
      <w:r>
        <w:t>Several studies by Japanese researchers also argue that transmission of the bacteria through semen is unlikely.</w:t>
      </w:r>
    </w:p>
    <w:p w14:paraId="36E8D7A4" w14:textId="77777777" w:rsidR="00CA7964" w:rsidRDefault="002D6B05">
      <w:pPr>
        <w:pStyle w:val="P68B1DB1-Normal3"/>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 xml:space="preserve">The Israeli study, </w:t>
      </w:r>
      <w:proofErr w:type="spellStart"/>
      <w:r>
        <w:rPr>
          <w:rFonts w:ascii="Arial" w:eastAsia="Arial" w:hAnsi="Arial" w:cs="Arial"/>
        </w:rPr>
        <w:t>Mawassi</w:t>
      </w:r>
      <w:proofErr w:type="spellEnd"/>
      <w:r>
        <w:rPr>
          <w:rFonts w:ascii="Arial" w:eastAsia="Arial" w:hAnsi="Arial" w:cs="Arial"/>
        </w:rPr>
        <w:t xml:space="preserve"> et al. (2018), the Finnish study,</w:t>
      </w:r>
      <w:r>
        <w:t xml:space="preserve"> </w:t>
      </w:r>
      <w:proofErr w:type="spellStart"/>
      <w:r>
        <w:rPr>
          <w:rFonts w:ascii="Arial" w:eastAsia="Arial" w:hAnsi="Arial" w:cs="Arial"/>
        </w:rPr>
        <w:t>Haapalainen</w:t>
      </w:r>
      <w:proofErr w:type="spellEnd"/>
      <w:r>
        <w:rPr>
          <w:rFonts w:ascii="Arial" w:eastAsia="Arial" w:hAnsi="Arial" w:cs="Arial"/>
        </w:rPr>
        <w:t>, M. et al. (2018) as well as the Italian study</w:t>
      </w:r>
      <w:r>
        <w:t xml:space="preserve">, </w:t>
      </w:r>
      <w:r>
        <w:rPr>
          <w:rFonts w:ascii="Arial" w:eastAsia="Arial" w:hAnsi="Arial" w:cs="Arial"/>
        </w:rPr>
        <w:t xml:space="preserve">Carminati et al. (2019), also obtained similar results concluding the non-transmission of </w:t>
      </w:r>
      <w:proofErr w:type="spellStart"/>
      <w:r>
        <w:rPr>
          <w:rFonts w:ascii="Arial" w:eastAsia="Arial" w:hAnsi="Arial" w:cs="Arial"/>
        </w:rPr>
        <w:t>CLso</w:t>
      </w:r>
      <w:proofErr w:type="spellEnd"/>
      <w:r>
        <w:rPr>
          <w:rFonts w:ascii="Arial" w:eastAsia="Arial" w:hAnsi="Arial" w:cs="Arial"/>
        </w:rPr>
        <w:t>.</w:t>
      </w:r>
    </w:p>
    <w:p w14:paraId="1DA583C6" w14:textId="77777777" w:rsidR="00CA7964" w:rsidRDefault="00CA7964">
      <w:pPr>
        <w:jc w:val="both"/>
        <w:rPr>
          <w:rFonts w:ascii="Arial" w:eastAsia="Arial" w:hAnsi="Arial" w:cs="Arial"/>
        </w:rPr>
      </w:pPr>
    </w:p>
    <w:p w14:paraId="71BD0A8F" w14:textId="573354AA" w:rsidR="00CA7964" w:rsidRDefault="002D6B05">
      <w:pPr>
        <w:pStyle w:val="P68B1DB1-Normal4"/>
        <w:jc w:val="both"/>
        <w:rPr>
          <w:ins w:id="5" w:author="stephan dasse" w:date="2021-09-07T09:18:00Z"/>
        </w:rPr>
      </w:pPr>
      <w:r>
        <w:t xml:space="preserve">To summarize, today </w:t>
      </w:r>
      <w:r>
        <w:rPr>
          <w:b/>
          <w:u w:val="single"/>
        </w:rPr>
        <w:t>7 studies</w:t>
      </w:r>
      <w:r>
        <w:t xml:space="preserve">, carried out by different and independent organizations, have been able to demonstrate </w:t>
      </w:r>
      <w:r>
        <w:rPr>
          <w:b/>
        </w:rPr>
        <w:t>the absence of transmission</w:t>
      </w:r>
      <w:r>
        <w:t xml:space="preserve"> of the bacteria by carrot seeds and contradict the study by </w:t>
      </w:r>
      <w:proofErr w:type="spellStart"/>
      <w:r>
        <w:t>Bertolini</w:t>
      </w:r>
      <w:proofErr w:type="spellEnd"/>
      <w:r>
        <w:t xml:space="preserve"> et al. (2015), which is </w:t>
      </w:r>
      <w:r>
        <w:rPr>
          <w:b/>
        </w:rPr>
        <w:t>the only study</w:t>
      </w:r>
      <w:r>
        <w:t xml:space="preserve"> which supports that </w:t>
      </w:r>
      <w:proofErr w:type="spellStart"/>
      <w:r>
        <w:t>CLso</w:t>
      </w:r>
      <w:proofErr w:type="spellEnd"/>
      <w:r>
        <w:t xml:space="preserve"> is </w:t>
      </w:r>
      <w:r>
        <w:rPr>
          <w:b/>
        </w:rPr>
        <w:t>transmissible</w:t>
      </w:r>
      <w:r>
        <w:t xml:space="preserve"> by seed: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0"/>
        <w:gridCol w:w="6126"/>
        <w:gridCol w:w="1814"/>
      </w:tblGrid>
      <w:tr w:rsidR="00F6442B" w:rsidRPr="00F6442B" w14:paraId="06AD76E5" w14:textId="77777777" w:rsidTr="006C6FD9">
        <w:trPr>
          <w:trHeight w:val="1166"/>
          <w:ins w:id="6" w:author="stephan dasse" w:date="2021-09-07T09:18:00Z"/>
        </w:trPr>
        <w:tc>
          <w:tcPr>
            <w:tcW w:w="1240" w:type="dxa"/>
            <w:vAlign w:val="center"/>
          </w:tcPr>
          <w:p w14:paraId="572CEDBC" w14:textId="77777777" w:rsidR="00F6442B" w:rsidRDefault="00F6442B" w:rsidP="006C6FD9">
            <w:pPr>
              <w:jc w:val="center"/>
              <w:rPr>
                <w:ins w:id="7" w:author="stephan dasse" w:date="2021-09-07T09:18:00Z"/>
                <w:rFonts w:ascii="Arial" w:eastAsia="Arial" w:hAnsi="Arial" w:cs="Arial"/>
                <w:b/>
                <w:sz w:val="20"/>
                <w:shd w:val="clear" w:color="auto" w:fill="B7B7B7"/>
              </w:rPr>
            </w:pPr>
            <w:ins w:id="8" w:author="stephan dasse" w:date="2021-09-07T09:18:00Z">
              <w:r>
                <w:rPr>
                  <w:rFonts w:ascii="Arial" w:eastAsia="Arial" w:hAnsi="Arial" w:cs="Arial"/>
                  <w:b/>
                  <w:sz w:val="20"/>
                  <w:shd w:val="clear" w:color="auto" w:fill="B7B7B7"/>
                </w:rPr>
                <w:t>Date</w:t>
              </w:r>
            </w:ins>
          </w:p>
        </w:tc>
        <w:tc>
          <w:tcPr>
            <w:tcW w:w="6126" w:type="dxa"/>
            <w:vAlign w:val="center"/>
          </w:tcPr>
          <w:p w14:paraId="71A92C78" w14:textId="77777777" w:rsidR="00F6442B" w:rsidRDefault="00F6442B" w:rsidP="006C6FD9">
            <w:pPr>
              <w:jc w:val="center"/>
              <w:rPr>
                <w:ins w:id="9" w:author="stephan dasse" w:date="2021-09-07T09:18:00Z"/>
                <w:rFonts w:ascii="Arial" w:eastAsia="Arial" w:hAnsi="Arial" w:cs="Arial"/>
                <w:b/>
                <w:sz w:val="20"/>
                <w:shd w:val="clear" w:color="auto" w:fill="B7B7B7"/>
              </w:rPr>
            </w:pPr>
            <w:ins w:id="10" w:author="stephan dasse" w:date="2021-09-07T09:18:00Z">
              <w:r>
                <w:rPr>
                  <w:rFonts w:ascii="Arial" w:eastAsia="Arial" w:hAnsi="Arial" w:cs="Arial"/>
                  <w:b/>
                  <w:sz w:val="20"/>
                  <w:shd w:val="clear" w:color="auto" w:fill="B7B7B7"/>
                </w:rPr>
                <w:t>Etudes</w:t>
              </w:r>
            </w:ins>
          </w:p>
        </w:tc>
        <w:tc>
          <w:tcPr>
            <w:tcW w:w="1814" w:type="dxa"/>
            <w:vAlign w:val="center"/>
          </w:tcPr>
          <w:p w14:paraId="021BFC5F" w14:textId="77777777" w:rsidR="00F6442B" w:rsidRPr="002D6B05" w:rsidRDefault="00F6442B" w:rsidP="006C6FD9">
            <w:pPr>
              <w:jc w:val="center"/>
              <w:rPr>
                <w:ins w:id="11" w:author="stephan dasse" w:date="2021-09-07T09:18:00Z"/>
                <w:rFonts w:ascii="Arial" w:eastAsia="Arial" w:hAnsi="Arial" w:cs="Arial"/>
                <w:b/>
                <w:sz w:val="20"/>
                <w:shd w:val="clear" w:color="auto" w:fill="B7B7B7"/>
                <w:lang w:val="fr-FR"/>
              </w:rPr>
            </w:pPr>
            <w:ins w:id="12" w:author="stephan dasse" w:date="2021-09-07T09:18:00Z">
              <w:r w:rsidRPr="002D6B05">
                <w:rPr>
                  <w:rFonts w:ascii="Arial" w:eastAsia="Arial" w:hAnsi="Arial" w:cs="Arial"/>
                  <w:b/>
                  <w:sz w:val="20"/>
                  <w:shd w:val="clear" w:color="auto" w:fill="B7B7B7"/>
                  <w:lang w:val="fr-FR"/>
                </w:rPr>
                <w:t xml:space="preserve">Conclusion sur la transmission de </w:t>
              </w:r>
              <w:proofErr w:type="spellStart"/>
              <w:r w:rsidRPr="002D6B05">
                <w:rPr>
                  <w:rFonts w:ascii="Arial" w:eastAsia="Arial" w:hAnsi="Arial" w:cs="Arial"/>
                  <w:b/>
                  <w:sz w:val="20"/>
                  <w:shd w:val="clear" w:color="auto" w:fill="B7B7B7"/>
                  <w:lang w:val="fr-FR"/>
                </w:rPr>
                <w:t>CLso</w:t>
              </w:r>
              <w:proofErr w:type="spellEnd"/>
              <w:r w:rsidRPr="002D6B05">
                <w:rPr>
                  <w:rFonts w:ascii="Arial" w:eastAsia="Arial" w:hAnsi="Arial" w:cs="Arial"/>
                  <w:b/>
                  <w:sz w:val="20"/>
                  <w:shd w:val="clear" w:color="auto" w:fill="B7B7B7"/>
                  <w:lang w:val="fr-FR"/>
                </w:rPr>
                <w:t xml:space="preserve"> sur la semence</w:t>
              </w:r>
            </w:ins>
          </w:p>
        </w:tc>
      </w:tr>
      <w:tr w:rsidR="00F6442B" w14:paraId="09DDA08B" w14:textId="77777777" w:rsidTr="006C6FD9">
        <w:trPr>
          <w:trHeight w:val="1093"/>
          <w:ins w:id="13" w:author="stephan dasse" w:date="2021-09-07T09:18:00Z"/>
        </w:trPr>
        <w:tc>
          <w:tcPr>
            <w:tcW w:w="1240" w:type="dxa"/>
            <w:vAlign w:val="center"/>
          </w:tcPr>
          <w:p w14:paraId="47B6F361" w14:textId="77777777" w:rsidR="00F6442B" w:rsidRDefault="00F6442B" w:rsidP="006C6FD9">
            <w:pPr>
              <w:jc w:val="center"/>
              <w:rPr>
                <w:ins w:id="14" w:author="stephan dasse" w:date="2021-09-07T09:18:00Z"/>
                <w:rFonts w:ascii="Arial" w:eastAsia="Arial" w:hAnsi="Arial" w:cs="Arial"/>
                <w:sz w:val="20"/>
                <w:shd w:val="clear" w:color="auto" w:fill="B7B7B7"/>
              </w:rPr>
            </w:pPr>
            <w:ins w:id="15" w:author="stephan dasse" w:date="2021-09-07T09:18:00Z">
              <w:r>
                <w:rPr>
                  <w:rFonts w:ascii="Arial" w:eastAsia="Arial" w:hAnsi="Arial" w:cs="Arial"/>
                  <w:sz w:val="20"/>
                  <w:shd w:val="clear" w:color="auto" w:fill="B7B7B7"/>
                </w:rPr>
                <w:t>2015</w:t>
              </w:r>
            </w:ins>
          </w:p>
        </w:tc>
        <w:tc>
          <w:tcPr>
            <w:tcW w:w="6126" w:type="dxa"/>
            <w:vAlign w:val="center"/>
          </w:tcPr>
          <w:p w14:paraId="50A3A5F2" w14:textId="77777777" w:rsidR="00F6442B" w:rsidRPr="002D6B05" w:rsidRDefault="00F6442B" w:rsidP="006C6FD9">
            <w:pPr>
              <w:jc w:val="both"/>
              <w:rPr>
                <w:ins w:id="16" w:author="stephan dasse" w:date="2021-09-07T09:18:00Z"/>
                <w:rFonts w:ascii="Arial" w:eastAsia="Arial" w:hAnsi="Arial" w:cs="Arial"/>
                <w:b/>
                <w:sz w:val="20"/>
                <w:shd w:val="clear" w:color="auto" w:fill="B7B7B7"/>
                <w:lang w:val="fr-FR"/>
              </w:rPr>
            </w:pPr>
            <w:proofErr w:type="spellStart"/>
            <w:ins w:id="17" w:author="stephan dasse" w:date="2021-09-07T09:18:00Z">
              <w:r w:rsidRPr="002D6B05">
                <w:rPr>
                  <w:rFonts w:ascii="Arial" w:eastAsia="Arial" w:hAnsi="Arial" w:cs="Arial"/>
                  <w:b/>
                  <w:sz w:val="20"/>
                  <w:shd w:val="clear" w:color="auto" w:fill="B7B7B7"/>
                  <w:lang w:val="fr-FR"/>
                </w:rPr>
                <w:t>Bertolini</w:t>
              </w:r>
              <w:proofErr w:type="spellEnd"/>
              <w:r w:rsidRPr="002D6B05">
                <w:rPr>
                  <w:rFonts w:ascii="Arial" w:eastAsia="Arial" w:hAnsi="Arial" w:cs="Arial"/>
                  <w:b/>
                  <w:sz w:val="20"/>
                  <w:shd w:val="clear" w:color="auto" w:fill="B7B7B7"/>
                  <w:lang w:val="fr-FR"/>
                </w:rPr>
                <w:t xml:space="preserve"> et al. (2015) : </w:t>
              </w:r>
            </w:ins>
          </w:p>
          <w:p w14:paraId="31221E0A" w14:textId="77777777" w:rsidR="00F6442B" w:rsidRPr="00AE3C0C" w:rsidRDefault="00F6442B" w:rsidP="006C6FD9">
            <w:pPr>
              <w:jc w:val="both"/>
              <w:rPr>
                <w:ins w:id="18" w:author="stephan dasse" w:date="2021-09-07T09:18:00Z"/>
                <w:rFonts w:ascii="Arial" w:eastAsia="Arial" w:hAnsi="Arial" w:cs="Arial"/>
                <w:sz w:val="20"/>
                <w:shd w:val="clear" w:color="auto" w:fill="B7B7B7"/>
              </w:rPr>
            </w:pPr>
            <w:ins w:id="19" w:author="stephan dasse" w:date="2021-09-07T09:18:00Z">
              <w:r w:rsidRPr="002D6B05">
                <w:rPr>
                  <w:rFonts w:ascii="Arial" w:eastAsia="Arial" w:hAnsi="Arial" w:cs="Arial"/>
                  <w:sz w:val="20"/>
                  <w:shd w:val="clear" w:color="auto" w:fill="B7B7B7"/>
                  <w:lang w:val="fr-FR"/>
                </w:rPr>
                <w:t xml:space="preserve">E. </w:t>
              </w:r>
              <w:proofErr w:type="spellStart"/>
              <w:proofErr w:type="gramStart"/>
              <w:r w:rsidRPr="002D6B05">
                <w:rPr>
                  <w:rFonts w:ascii="Arial" w:eastAsia="Arial" w:hAnsi="Arial" w:cs="Arial"/>
                  <w:sz w:val="20"/>
                  <w:shd w:val="clear" w:color="auto" w:fill="B7B7B7"/>
                  <w:lang w:val="fr-FR"/>
                </w:rPr>
                <w:t>Bertolini</w:t>
              </w:r>
              <w:proofErr w:type="spellEnd"/>
              <w:r w:rsidRPr="002D6B05">
                <w:rPr>
                  <w:rFonts w:ascii="Arial" w:eastAsia="Arial" w:hAnsi="Arial" w:cs="Arial"/>
                  <w:sz w:val="20"/>
                  <w:shd w:val="clear" w:color="auto" w:fill="B7B7B7"/>
                  <w:lang w:val="fr-FR"/>
                </w:rPr>
                <w:t>;</w:t>
              </w:r>
              <w:proofErr w:type="gramEnd"/>
              <w:r w:rsidRPr="002D6B05">
                <w:rPr>
                  <w:rFonts w:ascii="Arial" w:eastAsia="Arial" w:hAnsi="Arial" w:cs="Arial"/>
                  <w:sz w:val="20"/>
                  <w:shd w:val="clear" w:color="auto" w:fill="B7B7B7"/>
                  <w:lang w:val="fr-FR"/>
                </w:rPr>
                <w:t xml:space="preserve"> G. </w:t>
              </w:r>
              <w:proofErr w:type="spellStart"/>
              <w:r w:rsidRPr="002D6B05">
                <w:rPr>
                  <w:rFonts w:ascii="Arial" w:eastAsia="Arial" w:hAnsi="Arial" w:cs="Arial"/>
                  <w:sz w:val="20"/>
                  <w:shd w:val="clear" w:color="auto" w:fill="B7B7B7"/>
                  <w:lang w:val="fr-FR"/>
                </w:rPr>
                <w:t>Teresani</w:t>
              </w:r>
              <w:proofErr w:type="spellEnd"/>
              <w:r w:rsidRPr="002D6B05">
                <w:rPr>
                  <w:rFonts w:ascii="Arial" w:eastAsia="Arial" w:hAnsi="Arial" w:cs="Arial"/>
                  <w:sz w:val="20"/>
                  <w:shd w:val="clear" w:color="auto" w:fill="B7B7B7"/>
                  <w:lang w:val="fr-FR"/>
                </w:rPr>
                <w:t xml:space="preserve">; M. </w:t>
              </w:r>
              <w:proofErr w:type="spellStart"/>
              <w:r w:rsidRPr="002D6B05">
                <w:rPr>
                  <w:rFonts w:ascii="Arial" w:eastAsia="Arial" w:hAnsi="Arial" w:cs="Arial"/>
                  <w:sz w:val="20"/>
                  <w:shd w:val="clear" w:color="auto" w:fill="B7B7B7"/>
                  <w:lang w:val="fr-FR"/>
                </w:rPr>
                <w:t>Loiseau</w:t>
              </w:r>
              <w:proofErr w:type="spellEnd"/>
              <w:r w:rsidRPr="002D6B05">
                <w:rPr>
                  <w:rFonts w:ascii="Arial" w:eastAsia="Arial" w:hAnsi="Arial" w:cs="Arial"/>
                  <w:sz w:val="20"/>
                  <w:shd w:val="clear" w:color="auto" w:fill="B7B7B7"/>
                  <w:lang w:val="fr-FR"/>
                </w:rPr>
                <w:t xml:space="preserve">; F. Tanaka; S. Barbe; C. Martinez; P. </w:t>
              </w:r>
              <w:proofErr w:type="spellStart"/>
              <w:r w:rsidRPr="002D6B05">
                <w:rPr>
                  <w:rFonts w:ascii="Arial" w:eastAsia="Arial" w:hAnsi="Arial" w:cs="Arial"/>
                  <w:sz w:val="20"/>
                  <w:shd w:val="clear" w:color="auto" w:fill="B7B7B7"/>
                  <w:lang w:val="fr-FR"/>
                </w:rPr>
                <w:t>Gentit</w:t>
              </w:r>
              <w:proofErr w:type="spellEnd"/>
              <w:r w:rsidRPr="002D6B05">
                <w:rPr>
                  <w:rFonts w:ascii="Arial" w:eastAsia="Arial" w:hAnsi="Arial" w:cs="Arial"/>
                  <w:sz w:val="20"/>
                  <w:shd w:val="clear" w:color="auto" w:fill="B7B7B7"/>
                  <w:lang w:val="fr-FR"/>
                </w:rPr>
                <w:t xml:space="preserve">; M. </w:t>
              </w:r>
              <w:proofErr w:type="spellStart"/>
              <w:r w:rsidRPr="002D6B05">
                <w:rPr>
                  <w:rFonts w:ascii="Arial" w:eastAsia="Arial" w:hAnsi="Arial" w:cs="Arial"/>
                  <w:sz w:val="20"/>
                  <w:shd w:val="clear" w:color="auto" w:fill="B7B7B7"/>
                  <w:lang w:val="fr-FR"/>
                </w:rPr>
                <w:t>López</w:t>
              </w:r>
              <w:proofErr w:type="spellEnd"/>
              <w:r w:rsidRPr="002D6B05">
                <w:rPr>
                  <w:rFonts w:ascii="Arial" w:eastAsia="Arial" w:hAnsi="Arial" w:cs="Arial"/>
                  <w:sz w:val="20"/>
                  <w:shd w:val="clear" w:color="auto" w:fill="B7B7B7"/>
                  <w:lang w:val="fr-FR"/>
                </w:rPr>
                <w:t xml:space="preserve"> y M. Cambra. </w:t>
              </w:r>
              <w:r>
                <w:rPr>
                  <w:rFonts w:ascii="Arial" w:eastAsia="Arial" w:hAnsi="Arial" w:cs="Arial"/>
                  <w:sz w:val="20"/>
                  <w:shd w:val="clear" w:color="auto" w:fill="B7B7B7"/>
                </w:rPr>
                <w:t>2015. Transmission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in carrot seeds. </w:t>
              </w:r>
              <w:proofErr w:type="spellStart"/>
              <w:r w:rsidRPr="00AE3C0C">
                <w:rPr>
                  <w:rFonts w:ascii="Arial" w:eastAsia="Arial" w:hAnsi="Arial" w:cs="Arial"/>
                  <w:sz w:val="20"/>
                  <w:shd w:val="clear" w:color="auto" w:fill="B7B7B7"/>
                </w:rPr>
                <w:t>PlantPathology</w:t>
              </w:r>
              <w:proofErr w:type="spellEnd"/>
              <w:r w:rsidRPr="00AE3C0C">
                <w:rPr>
                  <w:rFonts w:ascii="Arial" w:eastAsia="Arial" w:hAnsi="Arial" w:cs="Arial"/>
                  <w:sz w:val="20"/>
                  <w:shd w:val="clear" w:color="auto" w:fill="B7B7B7"/>
                </w:rPr>
                <w:t xml:space="preserve"> 64 (2): 276-285, April 2015. First published: 21 May 2014. </w:t>
              </w:r>
            </w:ins>
          </w:p>
          <w:p w14:paraId="04E73968" w14:textId="77777777" w:rsidR="00F6442B" w:rsidRPr="00AE3C0C" w:rsidRDefault="00F6442B" w:rsidP="006C6FD9">
            <w:pPr>
              <w:jc w:val="both"/>
              <w:rPr>
                <w:ins w:id="20" w:author="stephan dasse" w:date="2021-09-07T09:18:00Z"/>
                <w:rFonts w:ascii="Arial" w:eastAsia="Arial" w:hAnsi="Arial" w:cs="Arial"/>
                <w:sz w:val="20"/>
                <w:shd w:val="clear" w:color="auto" w:fill="B7B7B7"/>
              </w:rPr>
            </w:pPr>
            <w:ins w:id="21" w:author="stephan dasse" w:date="2021-09-07T09:18:00Z">
              <w:r w:rsidRPr="00AE3C0C">
                <w:rPr>
                  <w:rFonts w:ascii="Arial" w:eastAsia="Arial" w:hAnsi="Arial" w:cs="Arial"/>
                  <w:sz w:val="20"/>
                  <w:shd w:val="clear" w:color="auto" w:fill="B7B7B7"/>
                </w:rPr>
                <w:t xml:space="preserve">Disponible </w:t>
              </w:r>
              <w:proofErr w:type="gramStart"/>
              <w:r w:rsidRPr="00AE3C0C">
                <w:rPr>
                  <w:rFonts w:ascii="Arial" w:eastAsia="Arial" w:hAnsi="Arial" w:cs="Arial"/>
                  <w:sz w:val="20"/>
                  <w:shd w:val="clear" w:color="auto" w:fill="B7B7B7"/>
                </w:rPr>
                <w:t>sur :</w:t>
              </w:r>
              <w:proofErr w:type="gramEnd"/>
              <w:r w:rsidRPr="00AE3C0C">
                <w:rPr>
                  <w:rFonts w:ascii="Arial" w:eastAsia="Arial" w:hAnsi="Arial" w:cs="Arial"/>
                  <w:sz w:val="20"/>
                  <w:shd w:val="clear" w:color="auto" w:fill="B7B7B7"/>
                </w:rPr>
                <w:t xml:space="preserve"> </w:t>
              </w:r>
            </w:ins>
          </w:p>
          <w:p w14:paraId="3592011B" w14:textId="77777777" w:rsidR="00F6442B" w:rsidRPr="00AE3C0C" w:rsidRDefault="00F6442B" w:rsidP="006C6FD9">
            <w:pPr>
              <w:jc w:val="both"/>
              <w:rPr>
                <w:ins w:id="22" w:author="stephan dasse" w:date="2021-09-07T09:18:00Z"/>
                <w:rFonts w:ascii="Arial" w:eastAsia="Arial" w:hAnsi="Arial" w:cs="Arial"/>
                <w:sz w:val="20"/>
                <w:shd w:val="clear" w:color="auto" w:fill="B7B7B7"/>
              </w:rPr>
            </w:pPr>
            <w:ins w:id="23" w:author="stephan dasse" w:date="2021-09-07T09:18:00Z">
              <w:r>
                <w:fldChar w:fldCharType="begin"/>
              </w:r>
              <w:r>
                <w:instrText xml:space="preserve"> HYPERLINK "https://bsppjournals.onlinelibrary.wiley.com/doi/full/10.1111/ppa.12245" \h </w:instrText>
              </w:r>
              <w:r>
                <w:fldChar w:fldCharType="separate"/>
              </w:r>
              <w:r w:rsidRPr="00AE3C0C">
                <w:rPr>
                  <w:rFonts w:ascii="Arial" w:eastAsia="Arial" w:hAnsi="Arial" w:cs="Arial"/>
                  <w:color w:val="0563C1"/>
                  <w:sz w:val="20"/>
                  <w:u w:val="single"/>
                  <w:shd w:val="clear" w:color="auto" w:fill="B7B7B7"/>
                </w:rPr>
                <w:t>https://bsppjournals.onlinelibrary.wiley.com/doi/full/10.1111/ppa.12245</w:t>
              </w:r>
              <w:r>
                <w:rPr>
                  <w:rFonts w:ascii="Arial" w:eastAsia="Arial" w:hAnsi="Arial" w:cs="Arial"/>
                  <w:color w:val="0563C1"/>
                  <w:sz w:val="20"/>
                  <w:u w:val="single"/>
                  <w:shd w:val="clear" w:color="auto" w:fill="B7B7B7"/>
                </w:rPr>
                <w:fldChar w:fldCharType="end"/>
              </w:r>
              <w:r w:rsidRPr="00AE3C0C">
                <w:rPr>
                  <w:rFonts w:ascii="Arial" w:eastAsia="Arial" w:hAnsi="Arial" w:cs="Arial"/>
                  <w:sz w:val="20"/>
                  <w:shd w:val="clear" w:color="auto" w:fill="B7B7B7"/>
                </w:rPr>
                <w:t xml:space="preserve"> </w:t>
              </w:r>
            </w:ins>
          </w:p>
        </w:tc>
        <w:tc>
          <w:tcPr>
            <w:tcW w:w="1814" w:type="dxa"/>
            <w:vAlign w:val="center"/>
          </w:tcPr>
          <w:p w14:paraId="3D4136BC" w14:textId="77777777" w:rsidR="00F6442B" w:rsidRDefault="00F6442B" w:rsidP="006C6FD9">
            <w:pPr>
              <w:jc w:val="center"/>
              <w:rPr>
                <w:ins w:id="24" w:author="stephan dasse" w:date="2021-09-07T09:18:00Z"/>
                <w:rFonts w:ascii="Arial" w:eastAsia="Arial" w:hAnsi="Arial" w:cs="Arial"/>
                <w:sz w:val="20"/>
                <w:shd w:val="clear" w:color="auto" w:fill="B7B7B7"/>
              </w:rPr>
            </w:pPr>
            <w:ins w:id="25" w:author="stephan dasse" w:date="2021-09-07T09:18:00Z">
              <w:r>
                <w:rPr>
                  <w:rFonts w:ascii="Arial" w:eastAsia="Arial" w:hAnsi="Arial" w:cs="Arial"/>
                  <w:sz w:val="20"/>
                  <w:shd w:val="clear" w:color="auto" w:fill="B7B7B7"/>
                </w:rPr>
                <w:t>Transmission</w:t>
              </w:r>
            </w:ins>
          </w:p>
        </w:tc>
      </w:tr>
      <w:tr w:rsidR="00F6442B" w14:paraId="169E4EBB" w14:textId="77777777" w:rsidTr="006C6FD9">
        <w:trPr>
          <w:trHeight w:val="1097"/>
          <w:ins w:id="26" w:author="stephan dasse" w:date="2021-09-07T09:18:00Z"/>
        </w:trPr>
        <w:tc>
          <w:tcPr>
            <w:tcW w:w="1240" w:type="dxa"/>
            <w:vAlign w:val="center"/>
          </w:tcPr>
          <w:p w14:paraId="1664AA99" w14:textId="77777777" w:rsidR="00F6442B" w:rsidRDefault="00F6442B" w:rsidP="006C6FD9">
            <w:pPr>
              <w:jc w:val="center"/>
              <w:rPr>
                <w:ins w:id="27" w:author="stephan dasse" w:date="2021-09-07T09:18:00Z"/>
                <w:rFonts w:ascii="Arial" w:eastAsia="Arial" w:hAnsi="Arial" w:cs="Arial"/>
                <w:sz w:val="20"/>
                <w:shd w:val="clear" w:color="auto" w:fill="B7B7B7"/>
              </w:rPr>
            </w:pPr>
            <w:ins w:id="28" w:author="stephan dasse" w:date="2021-09-07T09:18:00Z">
              <w:r>
                <w:rPr>
                  <w:rFonts w:ascii="Arial" w:eastAsia="Arial" w:hAnsi="Arial" w:cs="Arial"/>
                  <w:sz w:val="20"/>
                  <w:shd w:val="clear" w:color="auto" w:fill="B7B7B7"/>
                </w:rPr>
                <w:lastRenderedPageBreak/>
                <w:t>2017</w:t>
              </w:r>
            </w:ins>
          </w:p>
        </w:tc>
        <w:tc>
          <w:tcPr>
            <w:tcW w:w="6126" w:type="dxa"/>
            <w:vAlign w:val="center"/>
          </w:tcPr>
          <w:p w14:paraId="2EF1689B" w14:textId="77777777" w:rsidR="00F6442B" w:rsidRPr="002D6B05" w:rsidRDefault="00F6442B" w:rsidP="006C6FD9">
            <w:pPr>
              <w:jc w:val="both"/>
              <w:rPr>
                <w:ins w:id="29" w:author="stephan dasse" w:date="2021-09-07T09:18:00Z"/>
                <w:rFonts w:ascii="Arial" w:eastAsia="Arial" w:hAnsi="Arial" w:cs="Arial"/>
                <w:b/>
                <w:sz w:val="20"/>
                <w:shd w:val="clear" w:color="auto" w:fill="B7B7B7"/>
                <w:lang w:val="fr-FR"/>
              </w:rPr>
            </w:pPr>
            <w:proofErr w:type="spellStart"/>
            <w:ins w:id="30" w:author="stephan dasse" w:date="2021-09-07T09:18:00Z">
              <w:r w:rsidRPr="002D6B05">
                <w:rPr>
                  <w:rFonts w:ascii="Arial" w:eastAsia="Arial" w:hAnsi="Arial" w:cs="Arial"/>
                  <w:b/>
                  <w:sz w:val="20"/>
                  <w:shd w:val="clear" w:color="auto" w:fill="B7B7B7"/>
                  <w:lang w:val="fr-FR"/>
                </w:rPr>
                <w:t>Loiseau</w:t>
              </w:r>
              <w:proofErr w:type="spellEnd"/>
              <w:r w:rsidRPr="002D6B05">
                <w:rPr>
                  <w:rFonts w:ascii="Arial" w:eastAsia="Arial" w:hAnsi="Arial" w:cs="Arial"/>
                  <w:b/>
                  <w:sz w:val="20"/>
                  <w:shd w:val="clear" w:color="auto" w:fill="B7B7B7"/>
                  <w:lang w:val="fr-FR"/>
                </w:rPr>
                <w:t>, M. et al. (2017a) :</w:t>
              </w:r>
            </w:ins>
          </w:p>
          <w:p w14:paraId="7E46BE8C" w14:textId="77777777" w:rsidR="00F6442B" w:rsidRDefault="00F6442B" w:rsidP="006C6FD9">
            <w:pPr>
              <w:jc w:val="both"/>
              <w:rPr>
                <w:ins w:id="31" w:author="stephan dasse" w:date="2021-09-07T09:18:00Z"/>
                <w:rFonts w:ascii="Arial" w:eastAsia="Arial" w:hAnsi="Arial" w:cs="Arial"/>
                <w:sz w:val="20"/>
                <w:shd w:val="clear" w:color="auto" w:fill="B7B7B7"/>
              </w:rPr>
            </w:pPr>
            <w:ins w:id="32" w:author="stephan dasse" w:date="2021-09-07T09:18:00Z">
              <w:r w:rsidRPr="002D6B05">
                <w:rPr>
                  <w:rFonts w:ascii="Arial" w:eastAsia="Arial" w:hAnsi="Arial" w:cs="Arial"/>
                  <w:sz w:val="20"/>
                  <w:shd w:val="clear" w:color="auto" w:fill="B7B7B7"/>
                  <w:lang w:val="fr-FR"/>
                </w:rPr>
                <w:t xml:space="preserve">M. </w:t>
              </w:r>
              <w:proofErr w:type="spellStart"/>
              <w:r w:rsidRPr="002D6B05">
                <w:rPr>
                  <w:rFonts w:ascii="Arial" w:eastAsia="Arial" w:hAnsi="Arial" w:cs="Arial"/>
                  <w:sz w:val="20"/>
                  <w:shd w:val="clear" w:color="auto" w:fill="B7B7B7"/>
                  <w:lang w:val="fr-FR"/>
                </w:rPr>
                <w:t>Loiseau</w:t>
              </w:r>
              <w:proofErr w:type="spellEnd"/>
              <w:r w:rsidRPr="002D6B05">
                <w:rPr>
                  <w:rFonts w:ascii="Arial" w:eastAsia="Arial" w:hAnsi="Arial" w:cs="Arial"/>
                  <w:sz w:val="20"/>
                  <w:shd w:val="clear" w:color="auto" w:fill="B7B7B7"/>
                  <w:lang w:val="fr-FR"/>
                </w:rPr>
                <w:t xml:space="preserve">, I. </w:t>
              </w:r>
              <w:proofErr w:type="spellStart"/>
              <w:r w:rsidRPr="002D6B05">
                <w:rPr>
                  <w:rFonts w:ascii="Arial" w:eastAsia="Arial" w:hAnsi="Arial" w:cs="Arial"/>
                  <w:sz w:val="20"/>
                  <w:shd w:val="clear" w:color="auto" w:fill="B7B7B7"/>
                  <w:lang w:val="fr-FR"/>
                </w:rPr>
                <w:t>Renaudin</w:t>
              </w:r>
              <w:proofErr w:type="spellEnd"/>
              <w:r w:rsidRPr="002D6B05">
                <w:rPr>
                  <w:rFonts w:ascii="Arial" w:eastAsia="Arial" w:hAnsi="Arial" w:cs="Arial"/>
                  <w:sz w:val="20"/>
                  <w:shd w:val="clear" w:color="auto" w:fill="B7B7B7"/>
                  <w:lang w:val="fr-FR"/>
                </w:rPr>
                <w:t xml:space="preserve">, P. </w:t>
              </w:r>
              <w:proofErr w:type="spellStart"/>
              <w:r w:rsidRPr="002D6B05">
                <w:rPr>
                  <w:rFonts w:ascii="Arial" w:eastAsia="Arial" w:hAnsi="Arial" w:cs="Arial"/>
                  <w:sz w:val="20"/>
                  <w:shd w:val="clear" w:color="auto" w:fill="B7B7B7"/>
                  <w:lang w:val="fr-FR"/>
                </w:rPr>
                <w:t>Cousseau-Suhard</w:t>
              </w:r>
              <w:proofErr w:type="spellEnd"/>
              <w:r w:rsidRPr="002D6B05">
                <w:rPr>
                  <w:rFonts w:ascii="Arial" w:eastAsia="Arial" w:hAnsi="Arial" w:cs="Arial"/>
                  <w:sz w:val="20"/>
                  <w:shd w:val="clear" w:color="auto" w:fill="B7B7B7"/>
                  <w:lang w:val="fr-FR"/>
                </w:rPr>
                <w:t xml:space="preserve">, P.-M. Lucas, A. </w:t>
              </w:r>
              <w:proofErr w:type="spellStart"/>
              <w:r w:rsidRPr="002D6B05">
                <w:rPr>
                  <w:rFonts w:ascii="Arial" w:eastAsia="Arial" w:hAnsi="Arial" w:cs="Arial"/>
                  <w:sz w:val="20"/>
                  <w:shd w:val="clear" w:color="auto" w:fill="B7B7B7"/>
                  <w:lang w:val="fr-FR"/>
                </w:rPr>
                <w:t>Forveille</w:t>
              </w:r>
              <w:proofErr w:type="spellEnd"/>
              <w:r w:rsidRPr="002D6B05">
                <w:rPr>
                  <w:rFonts w:ascii="Arial" w:eastAsia="Arial" w:hAnsi="Arial" w:cs="Arial"/>
                  <w:sz w:val="20"/>
                  <w:shd w:val="clear" w:color="auto" w:fill="B7B7B7"/>
                  <w:lang w:val="fr-FR"/>
                </w:rPr>
                <w:t xml:space="preserve">, and P. </w:t>
              </w:r>
              <w:proofErr w:type="spellStart"/>
              <w:r w:rsidRPr="002D6B05">
                <w:rPr>
                  <w:rFonts w:ascii="Arial" w:eastAsia="Arial" w:hAnsi="Arial" w:cs="Arial"/>
                  <w:sz w:val="20"/>
                  <w:shd w:val="clear" w:color="auto" w:fill="B7B7B7"/>
                  <w:lang w:val="fr-FR"/>
                </w:rPr>
                <w:t>Gentit</w:t>
              </w:r>
              <w:proofErr w:type="spellEnd"/>
              <w:r w:rsidRPr="002D6B05">
                <w:rPr>
                  <w:rFonts w:ascii="Arial" w:eastAsia="Arial" w:hAnsi="Arial" w:cs="Arial"/>
                  <w:sz w:val="20"/>
                  <w:shd w:val="clear" w:color="auto" w:fill="B7B7B7"/>
                  <w:lang w:val="fr-FR"/>
                </w:rPr>
                <w:t xml:space="preserve"> (ANSES). </w:t>
              </w:r>
              <w:r>
                <w:rPr>
                  <w:rFonts w:ascii="Arial" w:eastAsia="Arial" w:hAnsi="Arial" w:cs="Arial"/>
                  <w:sz w:val="20"/>
                  <w:shd w:val="clear" w:color="auto" w:fill="B7B7B7"/>
                </w:rPr>
                <w:t>2017. Lack of evidence of vertical transmission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by carrot seeds suggests that seed is not a major transmission pathway. Plant Disease 101(12): 2104-2109, December 2017. </w:t>
              </w:r>
            </w:ins>
          </w:p>
          <w:p w14:paraId="7B09028F" w14:textId="77777777" w:rsidR="00F6442B" w:rsidRPr="00F6442B" w:rsidRDefault="00F6442B" w:rsidP="006C6FD9">
            <w:pPr>
              <w:jc w:val="both"/>
              <w:rPr>
                <w:ins w:id="33" w:author="stephan dasse" w:date="2021-09-07T09:18:00Z"/>
                <w:rFonts w:ascii="Arial" w:eastAsia="Arial" w:hAnsi="Arial" w:cs="Arial"/>
                <w:sz w:val="20"/>
                <w:shd w:val="clear" w:color="auto" w:fill="B7B7B7"/>
                <w:lang w:val="fr-FR"/>
                <w:rPrChange w:id="34" w:author="stephan dasse" w:date="2021-09-07T09:18:00Z">
                  <w:rPr>
                    <w:ins w:id="35" w:author="stephan dasse" w:date="2021-09-07T09:18:00Z"/>
                    <w:rFonts w:ascii="Arial" w:eastAsia="Arial" w:hAnsi="Arial" w:cs="Arial"/>
                    <w:sz w:val="20"/>
                    <w:shd w:val="clear" w:color="auto" w:fill="B7B7B7"/>
                  </w:rPr>
                </w:rPrChange>
              </w:rPr>
            </w:pPr>
            <w:ins w:id="36" w:author="stephan dasse" w:date="2021-09-07T09:18:00Z">
              <w:r w:rsidRPr="00F6442B">
                <w:rPr>
                  <w:rFonts w:ascii="Arial" w:eastAsia="Arial" w:hAnsi="Arial" w:cs="Arial"/>
                  <w:sz w:val="20"/>
                  <w:shd w:val="clear" w:color="auto" w:fill="B7B7B7"/>
                  <w:lang w:val="fr-FR"/>
                  <w:rPrChange w:id="37" w:author="stephan dasse" w:date="2021-09-07T09:18:00Z">
                    <w:rPr>
                      <w:rFonts w:ascii="Arial" w:eastAsia="Arial" w:hAnsi="Arial" w:cs="Arial"/>
                      <w:sz w:val="20"/>
                      <w:shd w:val="clear" w:color="auto" w:fill="B7B7B7"/>
                    </w:rPr>
                  </w:rPrChange>
                </w:rPr>
                <w:t xml:space="preserve">Disponible sur : </w:t>
              </w:r>
            </w:ins>
          </w:p>
          <w:p w14:paraId="23B411FA" w14:textId="77777777" w:rsidR="00F6442B" w:rsidRPr="00F6442B" w:rsidRDefault="00F6442B" w:rsidP="006C6FD9">
            <w:pPr>
              <w:jc w:val="both"/>
              <w:rPr>
                <w:ins w:id="38" w:author="stephan dasse" w:date="2021-09-07T09:18:00Z"/>
                <w:rFonts w:ascii="Arial" w:eastAsia="Arial" w:hAnsi="Arial" w:cs="Arial"/>
                <w:sz w:val="20"/>
                <w:shd w:val="clear" w:color="auto" w:fill="B7B7B7"/>
                <w:lang w:val="fr-FR"/>
                <w:rPrChange w:id="39" w:author="stephan dasse" w:date="2021-09-07T09:18:00Z">
                  <w:rPr>
                    <w:ins w:id="40" w:author="stephan dasse" w:date="2021-09-07T09:18:00Z"/>
                    <w:rFonts w:ascii="Arial" w:eastAsia="Arial" w:hAnsi="Arial" w:cs="Arial"/>
                    <w:sz w:val="20"/>
                    <w:shd w:val="clear" w:color="auto" w:fill="B7B7B7"/>
                  </w:rPr>
                </w:rPrChange>
              </w:rPr>
            </w:pPr>
            <w:ins w:id="41" w:author="stephan dasse" w:date="2021-09-07T09:18:00Z">
              <w:r>
                <w:fldChar w:fldCharType="begin"/>
              </w:r>
              <w:r w:rsidRPr="00F6442B">
                <w:rPr>
                  <w:lang w:val="fr-FR"/>
                  <w:rPrChange w:id="42" w:author="stephan dasse" w:date="2021-09-07T09:18:00Z">
                    <w:rPr/>
                  </w:rPrChange>
                </w:rPr>
                <w:instrText xml:space="preserve"> HYPERLINK "https://apsjournals.apsnet.org/doi/10.1094/PDIS-04-17-0531-RE" \h </w:instrText>
              </w:r>
              <w:r>
                <w:fldChar w:fldCharType="separate"/>
              </w:r>
              <w:r w:rsidRPr="00F6442B">
                <w:rPr>
                  <w:rFonts w:ascii="Arial" w:eastAsia="Arial" w:hAnsi="Arial" w:cs="Arial"/>
                  <w:color w:val="0563C1"/>
                  <w:sz w:val="20"/>
                  <w:u w:val="single"/>
                  <w:shd w:val="clear" w:color="auto" w:fill="B7B7B7"/>
                  <w:lang w:val="fr-FR"/>
                  <w:rPrChange w:id="43" w:author="stephan dasse" w:date="2021-09-07T09:18:00Z">
                    <w:rPr>
                      <w:rFonts w:ascii="Arial" w:eastAsia="Arial" w:hAnsi="Arial" w:cs="Arial"/>
                      <w:color w:val="0563C1"/>
                      <w:sz w:val="20"/>
                      <w:u w:val="single"/>
                      <w:shd w:val="clear" w:color="auto" w:fill="B7B7B7"/>
                    </w:rPr>
                  </w:rPrChange>
                </w:rPr>
                <w:t>https://apsjournals.apsnet.org/doi/10.1094/PDIS-04-17-0531-RE</w:t>
              </w:r>
              <w:r>
                <w:rPr>
                  <w:rFonts w:ascii="Arial" w:eastAsia="Arial" w:hAnsi="Arial" w:cs="Arial"/>
                  <w:color w:val="0563C1"/>
                  <w:sz w:val="20"/>
                  <w:u w:val="single"/>
                  <w:shd w:val="clear" w:color="auto" w:fill="B7B7B7"/>
                </w:rPr>
                <w:fldChar w:fldCharType="end"/>
              </w:r>
              <w:r w:rsidRPr="00F6442B">
                <w:rPr>
                  <w:rFonts w:ascii="Arial" w:eastAsia="Arial" w:hAnsi="Arial" w:cs="Arial"/>
                  <w:sz w:val="20"/>
                  <w:shd w:val="clear" w:color="auto" w:fill="B7B7B7"/>
                  <w:lang w:val="fr-FR"/>
                  <w:rPrChange w:id="44" w:author="stephan dasse" w:date="2021-09-07T09:18:00Z">
                    <w:rPr>
                      <w:rFonts w:ascii="Arial" w:eastAsia="Arial" w:hAnsi="Arial" w:cs="Arial"/>
                      <w:sz w:val="20"/>
                      <w:shd w:val="clear" w:color="auto" w:fill="B7B7B7"/>
                    </w:rPr>
                  </w:rPrChange>
                </w:rPr>
                <w:t xml:space="preserve"> </w:t>
              </w:r>
            </w:ins>
          </w:p>
        </w:tc>
        <w:tc>
          <w:tcPr>
            <w:tcW w:w="1814" w:type="dxa"/>
            <w:vAlign w:val="center"/>
          </w:tcPr>
          <w:p w14:paraId="4E225832" w14:textId="77777777" w:rsidR="00F6442B" w:rsidRDefault="00F6442B" w:rsidP="006C6FD9">
            <w:pPr>
              <w:jc w:val="center"/>
              <w:rPr>
                <w:ins w:id="45" w:author="stephan dasse" w:date="2021-09-07T09:18:00Z"/>
                <w:rFonts w:ascii="Arial" w:eastAsia="Arial" w:hAnsi="Arial" w:cs="Arial"/>
                <w:sz w:val="20"/>
                <w:shd w:val="clear" w:color="auto" w:fill="B7B7B7"/>
              </w:rPr>
            </w:pPr>
            <w:ins w:id="46" w:author="stephan dasse" w:date="2021-09-07T09:18:00Z">
              <w:r>
                <w:rPr>
                  <w:rFonts w:ascii="Arial" w:eastAsia="Arial" w:hAnsi="Arial" w:cs="Arial"/>
                  <w:sz w:val="20"/>
                  <w:shd w:val="clear" w:color="auto" w:fill="B7B7B7"/>
                </w:rPr>
                <w:t>Pas de transmission</w:t>
              </w:r>
            </w:ins>
          </w:p>
        </w:tc>
      </w:tr>
      <w:tr w:rsidR="00F6442B" w14:paraId="3D1570AB" w14:textId="77777777" w:rsidTr="006C6FD9">
        <w:trPr>
          <w:trHeight w:val="843"/>
          <w:ins w:id="47" w:author="stephan dasse" w:date="2021-09-07T09:18:00Z"/>
        </w:trPr>
        <w:tc>
          <w:tcPr>
            <w:tcW w:w="1240" w:type="dxa"/>
            <w:vAlign w:val="center"/>
          </w:tcPr>
          <w:p w14:paraId="523F2A3C" w14:textId="77777777" w:rsidR="00F6442B" w:rsidRDefault="00F6442B" w:rsidP="006C6FD9">
            <w:pPr>
              <w:jc w:val="center"/>
              <w:rPr>
                <w:ins w:id="48" w:author="stephan dasse" w:date="2021-09-07T09:18:00Z"/>
                <w:rFonts w:ascii="Arial" w:eastAsia="Arial" w:hAnsi="Arial" w:cs="Arial"/>
                <w:sz w:val="20"/>
                <w:shd w:val="clear" w:color="auto" w:fill="B7B7B7"/>
              </w:rPr>
            </w:pPr>
            <w:ins w:id="49" w:author="stephan dasse" w:date="2021-09-07T09:18:00Z">
              <w:r>
                <w:rPr>
                  <w:rFonts w:ascii="Arial" w:eastAsia="Arial" w:hAnsi="Arial" w:cs="Arial"/>
                  <w:sz w:val="20"/>
                  <w:shd w:val="clear" w:color="auto" w:fill="B7B7B7"/>
                </w:rPr>
                <w:t>2017</w:t>
              </w:r>
            </w:ins>
          </w:p>
        </w:tc>
        <w:tc>
          <w:tcPr>
            <w:tcW w:w="6126" w:type="dxa"/>
            <w:vAlign w:val="center"/>
          </w:tcPr>
          <w:p w14:paraId="5C441284" w14:textId="77777777" w:rsidR="00F6442B" w:rsidRPr="002D6B05" w:rsidRDefault="00F6442B" w:rsidP="006C6FD9">
            <w:pPr>
              <w:jc w:val="both"/>
              <w:rPr>
                <w:ins w:id="50" w:author="stephan dasse" w:date="2021-09-07T09:18:00Z"/>
                <w:rFonts w:ascii="Arial" w:eastAsia="Arial" w:hAnsi="Arial" w:cs="Arial"/>
                <w:b/>
                <w:sz w:val="20"/>
                <w:shd w:val="clear" w:color="auto" w:fill="B7B7B7"/>
                <w:lang w:val="fr-FR"/>
              </w:rPr>
            </w:pPr>
            <w:proofErr w:type="spellStart"/>
            <w:ins w:id="51" w:author="stephan dasse" w:date="2021-09-07T09:18:00Z">
              <w:r w:rsidRPr="002D6B05">
                <w:rPr>
                  <w:rFonts w:ascii="Arial" w:eastAsia="Arial" w:hAnsi="Arial" w:cs="Arial"/>
                  <w:b/>
                  <w:sz w:val="20"/>
                  <w:shd w:val="clear" w:color="auto" w:fill="B7B7B7"/>
                  <w:lang w:val="fr-FR"/>
                </w:rPr>
                <w:t>Loiseau</w:t>
              </w:r>
              <w:proofErr w:type="spellEnd"/>
              <w:r w:rsidRPr="002D6B05">
                <w:rPr>
                  <w:rFonts w:ascii="Arial" w:eastAsia="Arial" w:hAnsi="Arial" w:cs="Arial"/>
                  <w:b/>
                  <w:sz w:val="20"/>
                  <w:shd w:val="clear" w:color="auto" w:fill="B7B7B7"/>
                  <w:lang w:val="fr-FR"/>
                </w:rPr>
                <w:t xml:space="preserve">, M., et al. (2017b) : </w:t>
              </w:r>
            </w:ins>
          </w:p>
          <w:p w14:paraId="3A87402C" w14:textId="77777777" w:rsidR="00F6442B" w:rsidRDefault="00F6442B" w:rsidP="006C6FD9">
            <w:pPr>
              <w:jc w:val="both"/>
              <w:rPr>
                <w:ins w:id="52" w:author="stephan dasse" w:date="2021-09-07T09:18:00Z"/>
                <w:rFonts w:ascii="Arial" w:eastAsia="Arial" w:hAnsi="Arial" w:cs="Arial"/>
                <w:sz w:val="20"/>
                <w:shd w:val="clear" w:color="auto" w:fill="B7B7B7"/>
              </w:rPr>
            </w:pPr>
            <w:ins w:id="53" w:author="stephan dasse" w:date="2021-09-07T09:18:00Z">
              <w:r w:rsidRPr="002D6B05">
                <w:rPr>
                  <w:rFonts w:ascii="Arial" w:eastAsia="Arial" w:hAnsi="Arial" w:cs="Arial"/>
                  <w:sz w:val="20"/>
                  <w:shd w:val="clear" w:color="auto" w:fill="B7B7B7"/>
                  <w:lang w:val="fr-FR"/>
                </w:rPr>
                <w:t xml:space="preserve">M. </w:t>
              </w:r>
              <w:proofErr w:type="spellStart"/>
              <w:r w:rsidRPr="002D6B05">
                <w:rPr>
                  <w:rFonts w:ascii="Arial" w:eastAsia="Arial" w:hAnsi="Arial" w:cs="Arial"/>
                  <w:sz w:val="20"/>
                  <w:shd w:val="clear" w:color="auto" w:fill="B7B7B7"/>
                  <w:lang w:val="fr-FR"/>
                </w:rPr>
                <w:t>Loiseau</w:t>
              </w:r>
              <w:proofErr w:type="spellEnd"/>
              <w:r w:rsidRPr="002D6B05">
                <w:rPr>
                  <w:rFonts w:ascii="Arial" w:eastAsia="Arial" w:hAnsi="Arial" w:cs="Arial"/>
                  <w:sz w:val="20"/>
                  <w:shd w:val="clear" w:color="auto" w:fill="B7B7B7"/>
                  <w:lang w:val="fr-FR"/>
                </w:rPr>
                <w:t xml:space="preserve">, I. </w:t>
              </w:r>
              <w:proofErr w:type="spellStart"/>
              <w:r w:rsidRPr="002D6B05">
                <w:rPr>
                  <w:rFonts w:ascii="Arial" w:eastAsia="Arial" w:hAnsi="Arial" w:cs="Arial"/>
                  <w:sz w:val="20"/>
                  <w:shd w:val="clear" w:color="auto" w:fill="B7B7B7"/>
                  <w:lang w:val="fr-FR"/>
                </w:rPr>
                <w:t>Renaudin</w:t>
              </w:r>
              <w:proofErr w:type="spellEnd"/>
              <w:r w:rsidRPr="002D6B05">
                <w:rPr>
                  <w:rFonts w:ascii="Arial" w:eastAsia="Arial" w:hAnsi="Arial" w:cs="Arial"/>
                  <w:sz w:val="20"/>
                  <w:shd w:val="clear" w:color="auto" w:fill="B7B7B7"/>
                  <w:lang w:val="fr-FR"/>
                </w:rPr>
                <w:t xml:space="preserve">, P. </w:t>
              </w:r>
              <w:proofErr w:type="spellStart"/>
              <w:r w:rsidRPr="002D6B05">
                <w:rPr>
                  <w:rFonts w:ascii="Arial" w:eastAsia="Arial" w:hAnsi="Arial" w:cs="Arial"/>
                  <w:sz w:val="20"/>
                  <w:shd w:val="clear" w:color="auto" w:fill="B7B7B7"/>
                  <w:lang w:val="fr-FR"/>
                </w:rPr>
                <w:t>Cousseau-Suhard</w:t>
              </w:r>
              <w:proofErr w:type="spellEnd"/>
              <w:r w:rsidRPr="002D6B05">
                <w:rPr>
                  <w:rFonts w:ascii="Arial" w:eastAsia="Arial" w:hAnsi="Arial" w:cs="Arial"/>
                  <w:sz w:val="20"/>
                  <w:shd w:val="clear" w:color="auto" w:fill="B7B7B7"/>
                  <w:lang w:val="fr-FR"/>
                </w:rPr>
                <w:t xml:space="preserve">, F. Poliakoff, P. </w:t>
              </w:r>
              <w:proofErr w:type="spellStart"/>
              <w:r w:rsidRPr="002D6B05">
                <w:rPr>
                  <w:rFonts w:ascii="Arial" w:eastAsia="Arial" w:hAnsi="Arial" w:cs="Arial"/>
                  <w:sz w:val="20"/>
                  <w:shd w:val="clear" w:color="auto" w:fill="B7B7B7"/>
                  <w:lang w:val="fr-FR"/>
                </w:rPr>
                <w:t>Gentit</w:t>
              </w:r>
              <w:proofErr w:type="spellEnd"/>
              <w:r w:rsidRPr="002D6B05">
                <w:rPr>
                  <w:rFonts w:ascii="Arial" w:eastAsia="Arial" w:hAnsi="Arial" w:cs="Arial"/>
                  <w:sz w:val="20"/>
                  <w:shd w:val="clear" w:color="auto" w:fill="B7B7B7"/>
                  <w:lang w:val="fr-FR"/>
                </w:rPr>
                <w:t xml:space="preserve">. </w:t>
              </w:r>
              <w:r>
                <w:rPr>
                  <w:rFonts w:ascii="Arial" w:eastAsia="Arial" w:hAnsi="Arial" w:cs="Arial"/>
                  <w:sz w:val="20"/>
                  <w:shd w:val="clear" w:color="auto" w:fill="B7B7B7"/>
                </w:rPr>
                <w:t>2017. Transmission tests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by carrot seeds. Acta </w:t>
              </w:r>
              <w:proofErr w:type="spellStart"/>
              <w:r>
                <w:rPr>
                  <w:rFonts w:ascii="Arial" w:eastAsia="Arial" w:hAnsi="Arial" w:cs="Arial"/>
                  <w:sz w:val="20"/>
                  <w:shd w:val="clear" w:color="auto" w:fill="B7B7B7"/>
                </w:rPr>
                <w:t>Horticulturae</w:t>
              </w:r>
              <w:proofErr w:type="spellEnd"/>
              <w:r>
                <w:rPr>
                  <w:rFonts w:ascii="Arial" w:eastAsia="Arial" w:hAnsi="Arial" w:cs="Arial"/>
                  <w:sz w:val="20"/>
                  <w:shd w:val="clear" w:color="auto" w:fill="B7B7B7"/>
                </w:rPr>
                <w:t xml:space="preserve"> (1153): 41-46, March 2017.</w:t>
              </w:r>
            </w:ins>
          </w:p>
          <w:p w14:paraId="71B5B93D" w14:textId="77777777" w:rsidR="00F6442B" w:rsidRPr="002D6B05" w:rsidRDefault="00F6442B" w:rsidP="006C6FD9">
            <w:pPr>
              <w:jc w:val="both"/>
              <w:rPr>
                <w:ins w:id="54" w:author="stephan dasse" w:date="2021-09-07T09:18:00Z"/>
                <w:rFonts w:ascii="Arial" w:eastAsia="Arial" w:hAnsi="Arial" w:cs="Arial"/>
                <w:sz w:val="20"/>
                <w:shd w:val="clear" w:color="auto" w:fill="B7B7B7"/>
                <w:lang w:val="fr-FR"/>
              </w:rPr>
            </w:pPr>
            <w:ins w:id="55" w:author="stephan dasse" w:date="2021-09-07T09:18:00Z">
              <w:r w:rsidRPr="002D6B05">
                <w:rPr>
                  <w:rFonts w:ascii="Arial" w:eastAsia="Arial" w:hAnsi="Arial" w:cs="Arial"/>
                  <w:sz w:val="20"/>
                  <w:shd w:val="clear" w:color="auto" w:fill="B7B7B7"/>
                  <w:lang w:val="fr-FR"/>
                </w:rPr>
                <w:t xml:space="preserve">Disponible sur : </w:t>
              </w:r>
            </w:ins>
          </w:p>
          <w:p w14:paraId="63905085" w14:textId="77777777" w:rsidR="00F6442B" w:rsidRPr="002D6B05" w:rsidRDefault="00F6442B" w:rsidP="006C6FD9">
            <w:pPr>
              <w:jc w:val="both"/>
              <w:rPr>
                <w:ins w:id="56" w:author="stephan dasse" w:date="2021-09-07T09:18:00Z"/>
                <w:rFonts w:ascii="Arial" w:eastAsia="Arial" w:hAnsi="Arial" w:cs="Arial"/>
                <w:sz w:val="20"/>
                <w:shd w:val="clear" w:color="auto" w:fill="B7B7B7"/>
                <w:lang w:val="fr-FR"/>
              </w:rPr>
            </w:pPr>
            <w:ins w:id="57" w:author="stephan dasse" w:date="2021-09-07T09:18:00Z">
              <w:r>
                <w:fldChar w:fldCharType="begin"/>
              </w:r>
              <w:r w:rsidRPr="00F6442B">
                <w:rPr>
                  <w:lang w:val="fr-FR"/>
                  <w:rPrChange w:id="58" w:author="stephan dasse" w:date="2021-09-07T09:18:00Z">
                    <w:rPr/>
                  </w:rPrChange>
                </w:rPr>
                <w:instrText xml:space="preserve"> HYPERLINK "https://www.ishs.org/ishs-article/1153_7" \h </w:instrText>
              </w:r>
              <w:r>
                <w:fldChar w:fldCharType="separate"/>
              </w:r>
              <w:r w:rsidRPr="002D6B05">
                <w:rPr>
                  <w:rFonts w:ascii="Arial" w:eastAsia="Arial" w:hAnsi="Arial" w:cs="Arial"/>
                  <w:color w:val="0563C1"/>
                  <w:sz w:val="20"/>
                  <w:u w:val="single"/>
                  <w:shd w:val="clear" w:color="auto" w:fill="B7B7B7"/>
                  <w:lang w:val="fr-FR"/>
                </w:rPr>
                <w:t>https://www.ishs.org/ishs-article/1153_7</w:t>
              </w:r>
              <w:r>
                <w:rPr>
                  <w:rFonts w:ascii="Arial" w:eastAsia="Arial" w:hAnsi="Arial" w:cs="Arial"/>
                  <w:color w:val="0563C1"/>
                  <w:sz w:val="20"/>
                  <w:u w:val="single"/>
                  <w:shd w:val="clear" w:color="auto" w:fill="B7B7B7"/>
                  <w:lang w:val="fr-FR"/>
                </w:rPr>
                <w:fldChar w:fldCharType="end"/>
              </w:r>
              <w:r w:rsidRPr="002D6B05">
                <w:rPr>
                  <w:rFonts w:ascii="Arial" w:eastAsia="Arial" w:hAnsi="Arial" w:cs="Arial"/>
                  <w:sz w:val="20"/>
                  <w:shd w:val="clear" w:color="auto" w:fill="B7B7B7"/>
                  <w:lang w:val="fr-FR"/>
                </w:rPr>
                <w:t xml:space="preserve"> </w:t>
              </w:r>
            </w:ins>
          </w:p>
        </w:tc>
        <w:tc>
          <w:tcPr>
            <w:tcW w:w="1814" w:type="dxa"/>
            <w:vAlign w:val="center"/>
          </w:tcPr>
          <w:p w14:paraId="326DE5CB" w14:textId="77777777" w:rsidR="00F6442B" w:rsidRDefault="00F6442B" w:rsidP="006C6FD9">
            <w:pPr>
              <w:jc w:val="center"/>
              <w:rPr>
                <w:ins w:id="59" w:author="stephan dasse" w:date="2021-09-07T09:18:00Z"/>
                <w:rFonts w:ascii="Arial" w:eastAsia="Arial" w:hAnsi="Arial" w:cs="Arial"/>
                <w:sz w:val="20"/>
                <w:shd w:val="clear" w:color="auto" w:fill="B7B7B7"/>
              </w:rPr>
            </w:pPr>
            <w:ins w:id="60" w:author="stephan dasse" w:date="2021-09-07T09:18:00Z">
              <w:r>
                <w:rPr>
                  <w:rFonts w:ascii="Arial" w:eastAsia="Arial" w:hAnsi="Arial" w:cs="Arial"/>
                  <w:sz w:val="20"/>
                  <w:shd w:val="clear" w:color="auto" w:fill="B7B7B7"/>
                </w:rPr>
                <w:t>Pas de transmission</w:t>
              </w:r>
            </w:ins>
          </w:p>
        </w:tc>
      </w:tr>
      <w:tr w:rsidR="00F6442B" w14:paraId="30B68386" w14:textId="77777777" w:rsidTr="006C6FD9">
        <w:trPr>
          <w:trHeight w:val="1458"/>
          <w:ins w:id="61" w:author="stephan dasse" w:date="2021-09-07T09:18:00Z"/>
        </w:trPr>
        <w:tc>
          <w:tcPr>
            <w:tcW w:w="1240" w:type="dxa"/>
            <w:vAlign w:val="center"/>
          </w:tcPr>
          <w:p w14:paraId="7A901461" w14:textId="77777777" w:rsidR="00F6442B" w:rsidRDefault="00F6442B" w:rsidP="006C6FD9">
            <w:pPr>
              <w:jc w:val="center"/>
              <w:rPr>
                <w:ins w:id="62" w:author="stephan dasse" w:date="2021-09-07T09:18:00Z"/>
                <w:rFonts w:ascii="Arial" w:eastAsia="Arial" w:hAnsi="Arial" w:cs="Arial"/>
                <w:sz w:val="20"/>
                <w:shd w:val="clear" w:color="auto" w:fill="B7B7B7"/>
              </w:rPr>
            </w:pPr>
            <w:ins w:id="63" w:author="stephan dasse" w:date="2021-09-07T09:18:00Z">
              <w:r>
                <w:rPr>
                  <w:rFonts w:ascii="Arial" w:eastAsia="Arial" w:hAnsi="Arial" w:cs="Arial"/>
                  <w:sz w:val="20"/>
                  <w:shd w:val="clear" w:color="auto" w:fill="B7B7B7"/>
                </w:rPr>
                <w:t>2017</w:t>
              </w:r>
            </w:ins>
          </w:p>
        </w:tc>
        <w:tc>
          <w:tcPr>
            <w:tcW w:w="6126" w:type="dxa"/>
            <w:vAlign w:val="center"/>
          </w:tcPr>
          <w:p w14:paraId="046AB94A" w14:textId="77777777" w:rsidR="00F6442B" w:rsidRDefault="00F6442B" w:rsidP="006C6FD9">
            <w:pPr>
              <w:jc w:val="both"/>
              <w:rPr>
                <w:ins w:id="64" w:author="stephan dasse" w:date="2021-09-07T09:18:00Z"/>
                <w:rFonts w:ascii="Arial" w:eastAsia="Arial" w:hAnsi="Arial" w:cs="Arial"/>
                <w:b/>
                <w:sz w:val="20"/>
                <w:shd w:val="clear" w:color="auto" w:fill="B7B7B7"/>
              </w:rPr>
            </w:pPr>
            <w:ins w:id="65" w:author="stephan dasse" w:date="2021-09-07T09:18:00Z">
              <w:r>
                <w:rPr>
                  <w:rFonts w:ascii="Arial" w:eastAsia="Arial" w:hAnsi="Arial" w:cs="Arial"/>
                  <w:b/>
                  <w:sz w:val="20"/>
                  <w:shd w:val="clear" w:color="auto" w:fill="B7B7B7"/>
                </w:rPr>
                <w:t>Oishi et al. (2017</w:t>
              </w:r>
              <w:proofErr w:type="gramStart"/>
              <w:r>
                <w:rPr>
                  <w:rFonts w:ascii="Arial" w:eastAsia="Arial" w:hAnsi="Arial" w:cs="Arial"/>
                  <w:b/>
                  <w:sz w:val="20"/>
                  <w:shd w:val="clear" w:color="auto" w:fill="B7B7B7"/>
                </w:rPr>
                <w:t>) :</w:t>
              </w:r>
              <w:proofErr w:type="gramEnd"/>
            </w:ins>
          </w:p>
          <w:p w14:paraId="0D52FCAA" w14:textId="77777777" w:rsidR="00F6442B" w:rsidRPr="002D6B05" w:rsidRDefault="00F6442B" w:rsidP="006C6FD9">
            <w:pPr>
              <w:jc w:val="both"/>
              <w:rPr>
                <w:ins w:id="66" w:author="stephan dasse" w:date="2021-09-07T09:18:00Z"/>
                <w:rFonts w:ascii="Arial" w:eastAsia="Arial" w:hAnsi="Arial" w:cs="Arial"/>
                <w:sz w:val="20"/>
                <w:shd w:val="clear" w:color="auto" w:fill="B7B7B7"/>
                <w:lang w:val="fr-FR"/>
              </w:rPr>
            </w:pPr>
            <w:ins w:id="67" w:author="stephan dasse" w:date="2021-09-07T09:18:00Z">
              <w:r>
                <w:rPr>
                  <w:rFonts w:ascii="Arial" w:eastAsia="Arial" w:hAnsi="Arial" w:cs="Arial"/>
                  <w:sz w:val="20"/>
                  <w:shd w:val="clear" w:color="auto" w:fill="B7B7B7"/>
                </w:rPr>
                <w:t xml:space="preserve">M. Oishi, S. Hoshino, Y. Fujiwara, S. </w:t>
              </w:r>
              <w:proofErr w:type="spellStart"/>
              <w:r>
                <w:rPr>
                  <w:rFonts w:ascii="Arial" w:eastAsia="Arial" w:hAnsi="Arial" w:cs="Arial"/>
                  <w:sz w:val="20"/>
                  <w:shd w:val="clear" w:color="auto" w:fill="B7B7B7"/>
                </w:rPr>
                <w:t>Ushiku</w:t>
              </w:r>
              <w:proofErr w:type="spellEnd"/>
              <w:r>
                <w:rPr>
                  <w:rFonts w:ascii="Arial" w:eastAsia="Arial" w:hAnsi="Arial" w:cs="Arial"/>
                  <w:sz w:val="20"/>
                  <w:shd w:val="clear" w:color="auto" w:fill="B7B7B7"/>
                </w:rPr>
                <w:t xml:space="preserve">, Y. Kobayashi, I. </w:t>
              </w:r>
              <w:proofErr w:type="spellStart"/>
              <w:r>
                <w:rPr>
                  <w:rFonts w:ascii="Arial" w:eastAsia="Arial" w:hAnsi="Arial" w:cs="Arial"/>
                  <w:sz w:val="20"/>
                  <w:shd w:val="clear" w:color="auto" w:fill="B7B7B7"/>
                </w:rPr>
                <w:t>Namba</w:t>
              </w:r>
              <w:proofErr w:type="spellEnd"/>
              <w:r>
                <w:rPr>
                  <w:rFonts w:ascii="Arial" w:eastAsia="Arial" w:hAnsi="Arial" w:cs="Arial"/>
                  <w:sz w:val="20"/>
                  <w:shd w:val="clear" w:color="auto" w:fill="B7B7B7"/>
                </w:rPr>
                <w:t xml:space="preserve">. 2017. A comparison of protocols to detect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from carrot seeds, research on the effectiveness of propidium </w:t>
              </w:r>
              <w:proofErr w:type="spellStart"/>
              <w:r>
                <w:rPr>
                  <w:rFonts w:ascii="Arial" w:eastAsia="Arial" w:hAnsi="Arial" w:cs="Arial"/>
                  <w:sz w:val="20"/>
                  <w:shd w:val="clear" w:color="auto" w:fill="B7B7B7"/>
                </w:rPr>
                <w:t>monoazide</w:t>
              </w:r>
              <w:proofErr w:type="spellEnd"/>
              <w:r>
                <w:rPr>
                  <w:rFonts w:ascii="Arial" w:eastAsia="Arial" w:hAnsi="Arial" w:cs="Arial"/>
                  <w:sz w:val="20"/>
                  <w:shd w:val="clear" w:color="auto" w:fill="B7B7B7"/>
                </w:rPr>
                <w:t xml:space="preserve"> treatment and evaluation of seed transmission in carrot seeds. </w:t>
              </w:r>
              <w:proofErr w:type="spellStart"/>
              <w:r w:rsidRPr="002D6B05">
                <w:rPr>
                  <w:rFonts w:ascii="Arial" w:eastAsia="Arial" w:hAnsi="Arial" w:cs="Arial"/>
                  <w:sz w:val="20"/>
                  <w:shd w:val="clear" w:color="auto" w:fill="B7B7B7"/>
                  <w:lang w:val="fr-FR"/>
                </w:rPr>
                <w:t>Res</w:t>
              </w:r>
              <w:proofErr w:type="spellEnd"/>
              <w:r w:rsidRPr="002D6B05">
                <w:rPr>
                  <w:rFonts w:ascii="Arial" w:eastAsia="Arial" w:hAnsi="Arial" w:cs="Arial"/>
                  <w:sz w:val="20"/>
                  <w:shd w:val="clear" w:color="auto" w:fill="B7B7B7"/>
                  <w:lang w:val="fr-FR"/>
                </w:rPr>
                <w:t xml:space="preserve"> Bull Plant </w:t>
              </w:r>
              <w:proofErr w:type="spellStart"/>
              <w:r w:rsidRPr="002D6B05">
                <w:rPr>
                  <w:rFonts w:ascii="Arial" w:eastAsia="Arial" w:hAnsi="Arial" w:cs="Arial"/>
                  <w:sz w:val="20"/>
                  <w:shd w:val="clear" w:color="auto" w:fill="B7B7B7"/>
                  <w:lang w:val="fr-FR"/>
                </w:rPr>
                <w:t>Prot</w:t>
              </w:r>
              <w:proofErr w:type="spellEnd"/>
              <w:r w:rsidRPr="002D6B05">
                <w:rPr>
                  <w:rFonts w:ascii="Arial" w:eastAsia="Arial" w:hAnsi="Arial" w:cs="Arial"/>
                  <w:sz w:val="20"/>
                  <w:shd w:val="clear" w:color="auto" w:fill="B7B7B7"/>
                  <w:lang w:val="fr-FR"/>
                </w:rPr>
                <w:t xml:space="preserve"> </w:t>
              </w:r>
              <w:proofErr w:type="spellStart"/>
              <w:r w:rsidRPr="002D6B05">
                <w:rPr>
                  <w:rFonts w:ascii="Arial" w:eastAsia="Arial" w:hAnsi="Arial" w:cs="Arial"/>
                  <w:sz w:val="20"/>
                  <w:shd w:val="clear" w:color="auto" w:fill="B7B7B7"/>
                  <w:lang w:val="fr-FR"/>
                </w:rPr>
                <w:t>Japan</w:t>
              </w:r>
              <w:proofErr w:type="spellEnd"/>
              <w:r w:rsidRPr="002D6B05">
                <w:rPr>
                  <w:rFonts w:ascii="Arial" w:eastAsia="Arial" w:hAnsi="Arial" w:cs="Arial"/>
                  <w:sz w:val="20"/>
                  <w:shd w:val="clear" w:color="auto" w:fill="B7B7B7"/>
                  <w:lang w:val="fr-FR"/>
                </w:rPr>
                <w:t xml:space="preserve"> </w:t>
              </w:r>
              <w:proofErr w:type="gramStart"/>
              <w:r w:rsidRPr="002D6B05">
                <w:rPr>
                  <w:rFonts w:ascii="Arial" w:eastAsia="Arial" w:hAnsi="Arial" w:cs="Arial"/>
                  <w:sz w:val="20"/>
                  <w:shd w:val="clear" w:color="auto" w:fill="B7B7B7"/>
                  <w:lang w:val="fr-FR"/>
                </w:rPr>
                <w:t>53:</w:t>
              </w:r>
              <w:proofErr w:type="gramEnd"/>
              <w:r w:rsidRPr="002D6B05">
                <w:rPr>
                  <w:rFonts w:ascii="Arial" w:eastAsia="Arial" w:hAnsi="Arial" w:cs="Arial"/>
                  <w:sz w:val="20"/>
                  <w:shd w:val="clear" w:color="auto" w:fill="B7B7B7"/>
                  <w:lang w:val="fr-FR"/>
                </w:rPr>
                <w:t>111–117, March 2017.</w:t>
              </w:r>
            </w:ins>
          </w:p>
          <w:p w14:paraId="43B3C2C0" w14:textId="77777777" w:rsidR="00F6442B" w:rsidRPr="002D6B05" w:rsidRDefault="00F6442B" w:rsidP="006C6FD9">
            <w:pPr>
              <w:jc w:val="both"/>
              <w:rPr>
                <w:ins w:id="68" w:author="stephan dasse" w:date="2021-09-07T09:18:00Z"/>
                <w:rFonts w:ascii="Arial" w:eastAsia="Arial" w:hAnsi="Arial" w:cs="Arial"/>
                <w:sz w:val="20"/>
                <w:shd w:val="clear" w:color="auto" w:fill="B7B7B7"/>
                <w:lang w:val="fr-FR"/>
              </w:rPr>
            </w:pPr>
            <w:ins w:id="69" w:author="stephan dasse" w:date="2021-09-07T09:18:00Z">
              <w:r w:rsidRPr="002D6B05">
                <w:rPr>
                  <w:rFonts w:ascii="Arial" w:eastAsia="Arial" w:hAnsi="Arial" w:cs="Arial"/>
                  <w:sz w:val="20"/>
                  <w:shd w:val="clear" w:color="auto" w:fill="B7B7B7"/>
                  <w:lang w:val="fr-FR"/>
                </w:rPr>
                <w:t xml:space="preserve">Disponible sur [en japonais] : </w:t>
              </w:r>
            </w:ins>
          </w:p>
          <w:p w14:paraId="6243140B" w14:textId="77777777" w:rsidR="00F6442B" w:rsidRPr="002D6B05" w:rsidRDefault="00F6442B" w:rsidP="006C6FD9">
            <w:pPr>
              <w:jc w:val="both"/>
              <w:rPr>
                <w:ins w:id="70" w:author="stephan dasse" w:date="2021-09-07T09:18:00Z"/>
                <w:rFonts w:ascii="Arial" w:eastAsia="Arial" w:hAnsi="Arial" w:cs="Arial"/>
                <w:sz w:val="20"/>
                <w:shd w:val="clear" w:color="auto" w:fill="B7B7B7"/>
                <w:lang w:val="fr-FR"/>
              </w:rPr>
            </w:pPr>
            <w:ins w:id="71" w:author="stephan dasse" w:date="2021-09-07T09:18:00Z">
              <w:r>
                <w:fldChar w:fldCharType="begin"/>
              </w:r>
              <w:r w:rsidRPr="00F6442B">
                <w:rPr>
                  <w:lang w:val="fr-FR"/>
                  <w:rPrChange w:id="72" w:author="stephan dasse" w:date="2021-09-07T09:18:00Z">
                    <w:rPr/>
                  </w:rPrChange>
                </w:rPr>
                <w:instrText xml:space="preserve"> HYPERLINK "https://www.maff.go.jp/pps/j/guidance/r_bulletin/pdf/rb053_016.pdf" \h </w:instrText>
              </w:r>
              <w:r>
                <w:fldChar w:fldCharType="separate"/>
              </w:r>
              <w:r w:rsidRPr="002D6B05">
                <w:rPr>
                  <w:rFonts w:ascii="Arial" w:eastAsia="Arial" w:hAnsi="Arial" w:cs="Arial"/>
                  <w:color w:val="0563C1"/>
                  <w:sz w:val="20"/>
                  <w:u w:val="single"/>
                  <w:shd w:val="clear" w:color="auto" w:fill="B7B7B7"/>
                  <w:lang w:val="fr-FR"/>
                </w:rPr>
                <w:t>https://www.maff.go.jp/pps/j/guidance/r_bulletin/pdf/rb053_016.pdf</w:t>
              </w:r>
              <w:r>
                <w:rPr>
                  <w:rFonts w:ascii="Arial" w:eastAsia="Arial" w:hAnsi="Arial" w:cs="Arial"/>
                  <w:color w:val="0563C1"/>
                  <w:sz w:val="20"/>
                  <w:u w:val="single"/>
                  <w:shd w:val="clear" w:color="auto" w:fill="B7B7B7"/>
                  <w:lang w:val="fr-FR"/>
                </w:rPr>
                <w:fldChar w:fldCharType="end"/>
              </w:r>
              <w:r w:rsidRPr="002D6B05">
                <w:rPr>
                  <w:rFonts w:ascii="Arial" w:eastAsia="Arial" w:hAnsi="Arial" w:cs="Arial"/>
                  <w:sz w:val="20"/>
                  <w:shd w:val="clear" w:color="auto" w:fill="B7B7B7"/>
                  <w:lang w:val="fr-FR"/>
                </w:rPr>
                <w:t xml:space="preserve"> </w:t>
              </w:r>
            </w:ins>
          </w:p>
        </w:tc>
        <w:tc>
          <w:tcPr>
            <w:tcW w:w="1814" w:type="dxa"/>
            <w:vAlign w:val="center"/>
          </w:tcPr>
          <w:p w14:paraId="4264D119" w14:textId="77777777" w:rsidR="00F6442B" w:rsidRDefault="00F6442B" w:rsidP="006C6FD9">
            <w:pPr>
              <w:jc w:val="center"/>
              <w:rPr>
                <w:ins w:id="73" w:author="stephan dasse" w:date="2021-09-07T09:18:00Z"/>
                <w:rFonts w:ascii="Arial" w:eastAsia="Arial" w:hAnsi="Arial" w:cs="Arial"/>
                <w:sz w:val="20"/>
                <w:shd w:val="clear" w:color="auto" w:fill="B7B7B7"/>
              </w:rPr>
            </w:pPr>
            <w:ins w:id="74" w:author="stephan dasse" w:date="2021-09-07T09:18:00Z">
              <w:r>
                <w:rPr>
                  <w:rFonts w:ascii="Arial" w:eastAsia="Arial" w:hAnsi="Arial" w:cs="Arial"/>
                  <w:sz w:val="20"/>
                  <w:shd w:val="clear" w:color="auto" w:fill="B7B7B7"/>
                </w:rPr>
                <w:t>Pas de transmission</w:t>
              </w:r>
            </w:ins>
          </w:p>
        </w:tc>
      </w:tr>
      <w:tr w:rsidR="00F6442B" w14:paraId="0C47603B" w14:textId="77777777" w:rsidTr="006C6FD9">
        <w:trPr>
          <w:trHeight w:val="1189"/>
          <w:ins w:id="75" w:author="stephan dasse" w:date="2021-09-07T09:18:00Z"/>
        </w:trPr>
        <w:tc>
          <w:tcPr>
            <w:tcW w:w="1240" w:type="dxa"/>
            <w:vAlign w:val="center"/>
          </w:tcPr>
          <w:p w14:paraId="64E0848B" w14:textId="77777777" w:rsidR="00F6442B" w:rsidRDefault="00F6442B" w:rsidP="006C6FD9">
            <w:pPr>
              <w:jc w:val="center"/>
              <w:rPr>
                <w:ins w:id="76" w:author="stephan dasse" w:date="2021-09-07T09:18:00Z"/>
                <w:rFonts w:ascii="Arial" w:eastAsia="Arial" w:hAnsi="Arial" w:cs="Arial"/>
                <w:sz w:val="20"/>
                <w:shd w:val="clear" w:color="auto" w:fill="B7B7B7"/>
              </w:rPr>
            </w:pPr>
            <w:ins w:id="77" w:author="stephan dasse" w:date="2021-09-07T09:18:00Z">
              <w:r>
                <w:rPr>
                  <w:rFonts w:ascii="Arial" w:eastAsia="Arial" w:hAnsi="Arial" w:cs="Arial"/>
                  <w:sz w:val="20"/>
                  <w:shd w:val="clear" w:color="auto" w:fill="B7B7B7"/>
                </w:rPr>
                <w:t>2018</w:t>
              </w:r>
            </w:ins>
          </w:p>
        </w:tc>
        <w:tc>
          <w:tcPr>
            <w:tcW w:w="6126" w:type="dxa"/>
            <w:vAlign w:val="center"/>
          </w:tcPr>
          <w:p w14:paraId="1449B2AC" w14:textId="77777777" w:rsidR="00F6442B" w:rsidRDefault="00F6442B" w:rsidP="006C6FD9">
            <w:pPr>
              <w:jc w:val="both"/>
              <w:rPr>
                <w:ins w:id="78" w:author="stephan dasse" w:date="2021-09-07T09:18:00Z"/>
                <w:rFonts w:ascii="Arial" w:eastAsia="Arial" w:hAnsi="Arial" w:cs="Arial"/>
                <w:b/>
                <w:sz w:val="20"/>
                <w:shd w:val="clear" w:color="auto" w:fill="B7B7B7"/>
              </w:rPr>
            </w:pPr>
            <w:proofErr w:type="spellStart"/>
            <w:ins w:id="79" w:author="stephan dasse" w:date="2021-09-07T09:18:00Z">
              <w:r>
                <w:rPr>
                  <w:rFonts w:ascii="Arial" w:eastAsia="Arial" w:hAnsi="Arial" w:cs="Arial"/>
                  <w:b/>
                  <w:sz w:val="20"/>
                  <w:shd w:val="clear" w:color="auto" w:fill="B7B7B7"/>
                </w:rPr>
                <w:t>Haapalainen</w:t>
              </w:r>
              <w:proofErr w:type="spellEnd"/>
              <w:r>
                <w:rPr>
                  <w:rFonts w:ascii="Arial" w:eastAsia="Arial" w:hAnsi="Arial" w:cs="Arial"/>
                  <w:b/>
                  <w:sz w:val="20"/>
                  <w:shd w:val="clear" w:color="auto" w:fill="B7B7B7"/>
                </w:rPr>
                <w:t>, M. et al. (2018</w:t>
              </w:r>
              <w:proofErr w:type="gramStart"/>
              <w:r>
                <w:rPr>
                  <w:rFonts w:ascii="Arial" w:eastAsia="Arial" w:hAnsi="Arial" w:cs="Arial"/>
                  <w:b/>
                  <w:sz w:val="20"/>
                  <w:shd w:val="clear" w:color="auto" w:fill="B7B7B7"/>
                </w:rPr>
                <w:t>) :</w:t>
              </w:r>
              <w:proofErr w:type="gramEnd"/>
              <w:r>
                <w:rPr>
                  <w:rFonts w:ascii="Arial" w:eastAsia="Arial" w:hAnsi="Arial" w:cs="Arial"/>
                  <w:b/>
                  <w:sz w:val="20"/>
                  <w:shd w:val="clear" w:color="auto" w:fill="B7B7B7"/>
                </w:rPr>
                <w:t xml:space="preserve"> </w:t>
              </w:r>
            </w:ins>
          </w:p>
          <w:p w14:paraId="6A5832B8" w14:textId="77777777" w:rsidR="00F6442B" w:rsidRPr="00F6442B" w:rsidRDefault="00F6442B" w:rsidP="006C6FD9">
            <w:pPr>
              <w:jc w:val="both"/>
              <w:rPr>
                <w:ins w:id="80" w:author="stephan dasse" w:date="2021-09-07T09:18:00Z"/>
                <w:rFonts w:ascii="Arial" w:eastAsia="Arial" w:hAnsi="Arial" w:cs="Arial"/>
                <w:sz w:val="20"/>
                <w:shd w:val="clear" w:color="auto" w:fill="B7B7B7"/>
                <w:lang w:val="fr-FR"/>
                <w:rPrChange w:id="81" w:author="stephan dasse" w:date="2021-09-07T09:18:00Z">
                  <w:rPr>
                    <w:ins w:id="82" w:author="stephan dasse" w:date="2021-09-07T09:18:00Z"/>
                    <w:rFonts w:ascii="Arial" w:eastAsia="Arial" w:hAnsi="Arial" w:cs="Arial"/>
                    <w:sz w:val="20"/>
                    <w:shd w:val="clear" w:color="auto" w:fill="B7B7B7"/>
                  </w:rPr>
                </w:rPrChange>
              </w:rPr>
            </w:pPr>
            <w:ins w:id="83" w:author="stephan dasse" w:date="2021-09-07T09:18:00Z">
              <w:r>
                <w:rPr>
                  <w:rFonts w:ascii="Arial" w:eastAsia="Arial" w:hAnsi="Arial" w:cs="Arial"/>
                  <w:sz w:val="20"/>
                  <w:shd w:val="clear" w:color="auto" w:fill="B7B7B7"/>
                </w:rPr>
                <w:t xml:space="preserve">M. </w:t>
              </w:r>
              <w:proofErr w:type="spellStart"/>
              <w:r>
                <w:rPr>
                  <w:rFonts w:ascii="Arial" w:eastAsia="Arial" w:hAnsi="Arial" w:cs="Arial"/>
                  <w:sz w:val="20"/>
                  <w:shd w:val="clear" w:color="auto" w:fill="B7B7B7"/>
                </w:rPr>
                <w:t>Haapalainen</w:t>
              </w:r>
              <w:proofErr w:type="spellEnd"/>
              <w:r>
                <w:rPr>
                  <w:rFonts w:ascii="Arial" w:eastAsia="Arial" w:hAnsi="Arial" w:cs="Arial"/>
                  <w:sz w:val="20"/>
                  <w:shd w:val="clear" w:color="auto" w:fill="B7B7B7"/>
                </w:rPr>
                <w:t xml:space="preserve">, J. Wang, S. Latvala, M. T. Lehtonen, M. </w:t>
              </w:r>
              <w:proofErr w:type="spellStart"/>
              <w:r>
                <w:rPr>
                  <w:rFonts w:ascii="Arial" w:eastAsia="Arial" w:hAnsi="Arial" w:cs="Arial"/>
                  <w:sz w:val="20"/>
                  <w:shd w:val="clear" w:color="auto" w:fill="B7B7B7"/>
                </w:rPr>
                <w:t>Pirhonen</w:t>
              </w:r>
              <w:proofErr w:type="spellEnd"/>
              <w:r>
                <w:rPr>
                  <w:rFonts w:ascii="Arial" w:eastAsia="Arial" w:hAnsi="Arial" w:cs="Arial"/>
                  <w:sz w:val="20"/>
                  <w:shd w:val="clear" w:color="auto" w:fill="B7B7B7"/>
                </w:rPr>
                <w:t xml:space="preserve">, and A. I. </w:t>
              </w:r>
              <w:proofErr w:type="spellStart"/>
              <w:r>
                <w:rPr>
                  <w:rFonts w:ascii="Arial" w:eastAsia="Arial" w:hAnsi="Arial" w:cs="Arial"/>
                  <w:sz w:val="20"/>
                  <w:shd w:val="clear" w:color="auto" w:fill="B7B7B7"/>
                </w:rPr>
                <w:t>Nissinen</w:t>
              </w:r>
              <w:proofErr w:type="spellEnd"/>
              <w:r>
                <w:rPr>
                  <w:rFonts w:ascii="Arial" w:eastAsia="Arial" w:hAnsi="Arial" w:cs="Arial"/>
                  <w:sz w:val="20"/>
                  <w:shd w:val="clear" w:color="auto" w:fill="B7B7B7"/>
                </w:rPr>
                <w:t>. 2018. Genetic variation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haplotype C and identification of a novel haplotype from </w:t>
              </w:r>
              <w:proofErr w:type="spellStart"/>
              <w:r>
                <w:rPr>
                  <w:rFonts w:ascii="Arial" w:eastAsia="Arial" w:hAnsi="Arial" w:cs="Arial"/>
                  <w:sz w:val="20"/>
                  <w:shd w:val="clear" w:color="auto" w:fill="B7B7B7"/>
                </w:rPr>
                <w:t>Trioza</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urticae</w:t>
              </w:r>
              <w:proofErr w:type="spellEnd"/>
              <w:r>
                <w:rPr>
                  <w:rFonts w:ascii="Arial" w:eastAsia="Arial" w:hAnsi="Arial" w:cs="Arial"/>
                  <w:sz w:val="20"/>
                  <w:shd w:val="clear" w:color="auto" w:fill="B7B7B7"/>
                </w:rPr>
                <w:t xml:space="preserve"> and stinging nettle. </w:t>
              </w:r>
              <w:proofErr w:type="spellStart"/>
              <w:r w:rsidRPr="00F6442B">
                <w:rPr>
                  <w:rFonts w:ascii="Arial" w:eastAsia="Arial" w:hAnsi="Arial" w:cs="Arial"/>
                  <w:sz w:val="20"/>
                  <w:shd w:val="clear" w:color="auto" w:fill="B7B7B7"/>
                  <w:lang w:val="fr-FR"/>
                  <w:rPrChange w:id="84" w:author="stephan dasse" w:date="2021-09-07T09:18:00Z">
                    <w:rPr>
                      <w:rFonts w:ascii="Arial" w:eastAsia="Arial" w:hAnsi="Arial" w:cs="Arial"/>
                      <w:sz w:val="20"/>
                      <w:shd w:val="clear" w:color="auto" w:fill="B7B7B7"/>
                    </w:rPr>
                  </w:rPrChange>
                </w:rPr>
                <w:t>Phytopathology</w:t>
              </w:r>
              <w:proofErr w:type="spellEnd"/>
              <w:r w:rsidRPr="00F6442B">
                <w:rPr>
                  <w:rFonts w:ascii="Arial" w:eastAsia="Arial" w:hAnsi="Arial" w:cs="Arial"/>
                  <w:sz w:val="20"/>
                  <w:shd w:val="clear" w:color="auto" w:fill="B7B7B7"/>
                  <w:lang w:val="fr-FR"/>
                  <w:rPrChange w:id="85" w:author="stephan dasse" w:date="2021-09-07T09:18:00Z">
                    <w:rPr>
                      <w:rFonts w:ascii="Arial" w:eastAsia="Arial" w:hAnsi="Arial" w:cs="Arial"/>
                      <w:sz w:val="20"/>
                      <w:shd w:val="clear" w:color="auto" w:fill="B7B7B7"/>
                    </w:rPr>
                  </w:rPrChange>
                </w:rPr>
                <w:t xml:space="preserve"> 108(8</w:t>
              </w:r>
              <w:proofErr w:type="gramStart"/>
              <w:r w:rsidRPr="00F6442B">
                <w:rPr>
                  <w:rFonts w:ascii="Arial" w:eastAsia="Arial" w:hAnsi="Arial" w:cs="Arial"/>
                  <w:sz w:val="20"/>
                  <w:shd w:val="clear" w:color="auto" w:fill="B7B7B7"/>
                  <w:lang w:val="fr-FR"/>
                  <w:rPrChange w:id="86" w:author="stephan dasse" w:date="2021-09-07T09:18:00Z">
                    <w:rPr>
                      <w:rFonts w:ascii="Arial" w:eastAsia="Arial" w:hAnsi="Arial" w:cs="Arial"/>
                      <w:sz w:val="20"/>
                      <w:shd w:val="clear" w:color="auto" w:fill="B7B7B7"/>
                    </w:rPr>
                  </w:rPrChange>
                </w:rPr>
                <w:t>):</w:t>
              </w:r>
              <w:proofErr w:type="gramEnd"/>
              <w:r w:rsidRPr="00F6442B">
                <w:rPr>
                  <w:rFonts w:ascii="Arial" w:eastAsia="Arial" w:hAnsi="Arial" w:cs="Arial"/>
                  <w:sz w:val="20"/>
                  <w:shd w:val="clear" w:color="auto" w:fill="B7B7B7"/>
                  <w:lang w:val="fr-FR"/>
                  <w:rPrChange w:id="87" w:author="stephan dasse" w:date="2021-09-07T09:18:00Z">
                    <w:rPr>
                      <w:rFonts w:ascii="Arial" w:eastAsia="Arial" w:hAnsi="Arial" w:cs="Arial"/>
                      <w:sz w:val="20"/>
                      <w:shd w:val="clear" w:color="auto" w:fill="B7B7B7"/>
                    </w:rPr>
                  </w:rPrChange>
                </w:rPr>
                <w:t xml:space="preserve"> 925-934, </w:t>
              </w:r>
              <w:proofErr w:type="spellStart"/>
              <w:r w:rsidRPr="00F6442B">
                <w:rPr>
                  <w:rFonts w:ascii="Arial" w:eastAsia="Arial" w:hAnsi="Arial" w:cs="Arial"/>
                  <w:sz w:val="20"/>
                  <w:shd w:val="clear" w:color="auto" w:fill="B7B7B7"/>
                  <w:lang w:val="fr-FR"/>
                  <w:rPrChange w:id="88" w:author="stephan dasse" w:date="2021-09-07T09:18:00Z">
                    <w:rPr>
                      <w:rFonts w:ascii="Arial" w:eastAsia="Arial" w:hAnsi="Arial" w:cs="Arial"/>
                      <w:sz w:val="20"/>
                      <w:shd w:val="clear" w:color="auto" w:fill="B7B7B7"/>
                    </w:rPr>
                  </w:rPrChange>
                </w:rPr>
                <w:t>June</w:t>
              </w:r>
              <w:proofErr w:type="spellEnd"/>
              <w:r w:rsidRPr="00F6442B">
                <w:rPr>
                  <w:rFonts w:ascii="Arial" w:eastAsia="Arial" w:hAnsi="Arial" w:cs="Arial"/>
                  <w:sz w:val="20"/>
                  <w:shd w:val="clear" w:color="auto" w:fill="B7B7B7"/>
                  <w:lang w:val="fr-FR"/>
                  <w:rPrChange w:id="89" w:author="stephan dasse" w:date="2021-09-07T09:18:00Z">
                    <w:rPr>
                      <w:rFonts w:ascii="Arial" w:eastAsia="Arial" w:hAnsi="Arial" w:cs="Arial"/>
                      <w:sz w:val="20"/>
                      <w:shd w:val="clear" w:color="auto" w:fill="B7B7B7"/>
                    </w:rPr>
                  </w:rPrChange>
                </w:rPr>
                <w:t xml:space="preserve"> 2018.</w:t>
              </w:r>
            </w:ins>
          </w:p>
          <w:p w14:paraId="549EAC90" w14:textId="77777777" w:rsidR="00F6442B" w:rsidRPr="00F6442B" w:rsidRDefault="00F6442B" w:rsidP="006C6FD9">
            <w:pPr>
              <w:jc w:val="both"/>
              <w:rPr>
                <w:ins w:id="90" w:author="stephan dasse" w:date="2021-09-07T09:18:00Z"/>
                <w:rFonts w:ascii="Arial" w:eastAsia="Arial" w:hAnsi="Arial" w:cs="Arial"/>
                <w:sz w:val="20"/>
                <w:shd w:val="clear" w:color="auto" w:fill="B7B7B7"/>
                <w:lang w:val="fr-FR"/>
                <w:rPrChange w:id="91" w:author="stephan dasse" w:date="2021-09-07T09:18:00Z">
                  <w:rPr>
                    <w:ins w:id="92" w:author="stephan dasse" w:date="2021-09-07T09:18:00Z"/>
                    <w:rFonts w:ascii="Arial" w:eastAsia="Arial" w:hAnsi="Arial" w:cs="Arial"/>
                    <w:sz w:val="20"/>
                    <w:shd w:val="clear" w:color="auto" w:fill="B7B7B7"/>
                  </w:rPr>
                </w:rPrChange>
              </w:rPr>
            </w:pPr>
            <w:ins w:id="93" w:author="stephan dasse" w:date="2021-09-07T09:18:00Z">
              <w:r w:rsidRPr="00F6442B">
                <w:rPr>
                  <w:rFonts w:ascii="Arial" w:eastAsia="Arial" w:hAnsi="Arial" w:cs="Arial"/>
                  <w:sz w:val="20"/>
                  <w:shd w:val="clear" w:color="auto" w:fill="B7B7B7"/>
                  <w:lang w:val="fr-FR"/>
                  <w:rPrChange w:id="94" w:author="stephan dasse" w:date="2021-09-07T09:18:00Z">
                    <w:rPr>
                      <w:rFonts w:ascii="Arial" w:eastAsia="Arial" w:hAnsi="Arial" w:cs="Arial"/>
                      <w:sz w:val="20"/>
                      <w:shd w:val="clear" w:color="auto" w:fill="B7B7B7"/>
                    </w:rPr>
                  </w:rPrChange>
                </w:rPr>
                <w:t xml:space="preserve">Disponible sur : </w:t>
              </w:r>
            </w:ins>
          </w:p>
          <w:p w14:paraId="664EE37B" w14:textId="77777777" w:rsidR="00F6442B" w:rsidRPr="00F6442B" w:rsidRDefault="00F6442B" w:rsidP="006C6FD9">
            <w:pPr>
              <w:jc w:val="both"/>
              <w:rPr>
                <w:ins w:id="95" w:author="stephan dasse" w:date="2021-09-07T09:18:00Z"/>
                <w:rFonts w:ascii="Arial" w:eastAsia="Arial" w:hAnsi="Arial" w:cs="Arial"/>
                <w:sz w:val="20"/>
                <w:shd w:val="clear" w:color="auto" w:fill="B7B7B7"/>
                <w:lang w:val="fr-FR"/>
                <w:rPrChange w:id="96" w:author="stephan dasse" w:date="2021-09-07T09:18:00Z">
                  <w:rPr>
                    <w:ins w:id="97" w:author="stephan dasse" w:date="2021-09-07T09:18:00Z"/>
                    <w:rFonts w:ascii="Arial" w:eastAsia="Arial" w:hAnsi="Arial" w:cs="Arial"/>
                    <w:sz w:val="20"/>
                    <w:shd w:val="clear" w:color="auto" w:fill="B7B7B7"/>
                  </w:rPr>
                </w:rPrChange>
              </w:rPr>
            </w:pPr>
            <w:ins w:id="98" w:author="stephan dasse" w:date="2021-09-07T09:18:00Z">
              <w:r>
                <w:fldChar w:fldCharType="begin"/>
              </w:r>
              <w:r w:rsidRPr="00F6442B">
                <w:rPr>
                  <w:lang w:val="fr-FR"/>
                  <w:rPrChange w:id="99" w:author="stephan dasse" w:date="2021-09-07T09:18:00Z">
                    <w:rPr/>
                  </w:rPrChange>
                </w:rPr>
                <w:instrText xml:space="preserve"> HYPERLINK "https://apsjournals.apsnet.org/doi/10.1094/PHYTO-12-17-0410-R" \h </w:instrText>
              </w:r>
              <w:r>
                <w:fldChar w:fldCharType="separate"/>
              </w:r>
              <w:r w:rsidRPr="00F6442B">
                <w:rPr>
                  <w:color w:val="0563C1"/>
                  <w:u w:val="single"/>
                  <w:shd w:val="clear" w:color="auto" w:fill="B7B7B7"/>
                  <w:lang w:val="fr-FR"/>
                  <w:rPrChange w:id="100" w:author="stephan dasse" w:date="2021-09-07T09:18:00Z">
                    <w:rPr>
                      <w:color w:val="0563C1"/>
                      <w:u w:val="single"/>
                      <w:shd w:val="clear" w:color="auto" w:fill="B7B7B7"/>
                    </w:rPr>
                  </w:rPrChange>
                </w:rPr>
                <w:t>https://apsjournals.apsnet.org/doi/10.1094/PHYTO-12-17-0410-R</w:t>
              </w:r>
              <w:r>
                <w:rPr>
                  <w:color w:val="0563C1"/>
                  <w:u w:val="single"/>
                  <w:shd w:val="clear" w:color="auto" w:fill="B7B7B7"/>
                </w:rPr>
                <w:fldChar w:fldCharType="end"/>
              </w:r>
              <w:r w:rsidRPr="00F6442B">
                <w:rPr>
                  <w:shd w:val="clear" w:color="auto" w:fill="B7B7B7"/>
                  <w:lang w:val="fr-FR"/>
                  <w:rPrChange w:id="101" w:author="stephan dasse" w:date="2021-09-07T09:18:00Z">
                    <w:rPr>
                      <w:shd w:val="clear" w:color="auto" w:fill="B7B7B7"/>
                    </w:rPr>
                  </w:rPrChange>
                </w:rPr>
                <w:t xml:space="preserve"> </w:t>
              </w:r>
            </w:ins>
          </w:p>
        </w:tc>
        <w:tc>
          <w:tcPr>
            <w:tcW w:w="1814" w:type="dxa"/>
            <w:vAlign w:val="center"/>
          </w:tcPr>
          <w:p w14:paraId="7B79D759" w14:textId="77777777" w:rsidR="00F6442B" w:rsidRDefault="00F6442B" w:rsidP="006C6FD9">
            <w:pPr>
              <w:jc w:val="center"/>
              <w:rPr>
                <w:ins w:id="102" w:author="stephan dasse" w:date="2021-09-07T09:18:00Z"/>
                <w:rFonts w:ascii="Arial" w:eastAsia="Arial" w:hAnsi="Arial" w:cs="Arial"/>
                <w:sz w:val="20"/>
                <w:shd w:val="clear" w:color="auto" w:fill="B7B7B7"/>
              </w:rPr>
            </w:pPr>
            <w:ins w:id="103" w:author="stephan dasse" w:date="2021-09-07T09:18:00Z">
              <w:r>
                <w:rPr>
                  <w:rFonts w:ascii="Arial" w:eastAsia="Arial" w:hAnsi="Arial" w:cs="Arial"/>
                  <w:sz w:val="20"/>
                  <w:shd w:val="clear" w:color="auto" w:fill="B7B7B7"/>
                </w:rPr>
                <w:t>Pas de transmission</w:t>
              </w:r>
            </w:ins>
          </w:p>
        </w:tc>
      </w:tr>
      <w:tr w:rsidR="00F6442B" w14:paraId="0292684A" w14:textId="77777777" w:rsidTr="006C6FD9">
        <w:trPr>
          <w:trHeight w:val="1189"/>
          <w:ins w:id="104" w:author="stephan dasse" w:date="2021-09-07T09:18:00Z"/>
        </w:trPr>
        <w:tc>
          <w:tcPr>
            <w:tcW w:w="1240" w:type="dxa"/>
            <w:vAlign w:val="center"/>
          </w:tcPr>
          <w:p w14:paraId="29436451" w14:textId="77777777" w:rsidR="00F6442B" w:rsidRDefault="00F6442B" w:rsidP="006C6FD9">
            <w:pPr>
              <w:jc w:val="center"/>
              <w:rPr>
                <w:ins w:id="105" w:author="stephan dasse" w:date="2021-09-07T09:18:00Z"/>
                <w:rFonts w:ascii="Arial" w:eastAsia="Arial" w:hAnsi="Arial" w:cs="Arial"/>
                <w:sz w:val="20"/>
                <w:shd w:val="clear" w:color="auto" w:fill="B7B7B7"/>
              </w:rPr>
            </w:pPr>
            <w:ins w:id="106" w:author="stephan dasse" w:date="2021-09-07T09:18:00Z">
              <w:r>
                <w:rPr>
                  <w:rFonts w:ascii="Arial" w:eastAsia="Arial" w:hAnsi="Arial" w:cs="Arial"/>
                  <w:sz w:val="20"/>
                  <w:shd w:val="clear" w:color="auto" w:fill="B7B7B7"/>
                </w:rPr>
                <w:t>2018</w:t>
              </w:r>
            </w:ins>
          </w:p>
        </w:tc>
        <w:tc>
          <w:tcPr>
            <w:tcW w:w="6126" w:type="dxa"/>
            <w:vAlign w:val="center"/>
          </w:tcPr>
          <w:p w14:paraId="196C49B3" w14:textId="77777777" w:rsidR="00F6442B" w:rsidRDefault="00F6442B" w:rsidP="006C6FD9">
            <w:pPr>
              <w:jc w:val="both"/>
              <w:rPr>
                <w:ins w:id="107" w:author="stephan dasse" w:date="2021-09-07T09:18:00Z"/>
                <w:rFonts w:ascii="Arial" w:eastAsia="Arial" w:hAnsi="Arial" w:cs="Arial"/>
                <w:b/>
                <w:sz w:val="20"/>
                <w:shd w:val="clear" w:color="auto" w:fill="B7B7B7"/>
              </w:rPr>
            </w:pPr>
            <w:proofErr w:type="spellStart"/>
            <w:ins w:id="108" w:author="stephan dasse" w:date="2021-09-07T09:18:00Z">
              <w:r>
                <w:rPr>
                  <w:rFonts w:ascii="Arial" w:eastAsia="Arial" w:hAnsi="Arial" w:cs="Arial"/>
                  <w:b/>
                  <w:sz w:val="20"/>
                  <w:shd w:val="clear" w:color="auto" w:fill="B7B7B7"/>
                </w:rPr>
                <w:t>Mawassi</w:t>
              </w:r>
              <w:proofErr w:type="spellEnd"/>
              <w:r>
                <w:rPr>
                  <w:rFonts w:ascii="Arial" w:eastAsia="Arial" w:hAnsi="Arial" w:cs="Arial"/>
                  <w:b/>
                  <w:sz w:val="20"/>
                  <w:shd w:val="clear" w:color="auto" w:fill="B7B7B7"/>
                </w:rPr>
                <w:t xml:space="preserve"> et al. (2018)</w:t>
              </w:r>
            </w:ins>
          </w:p>
          <w:p w14:paraId="6A541C6F" w14:textId="77777777" w:rsidR="00F6442B" w:rsidRDefault="00F6442B" w:rsidP="006C6FD9">
            <w:pPr>
              <w:jc w:val="both"/>
              <w:rPr>
                <w:ins w:id="109" w:author="stephan dasse" w:date="2021-09-07T09:18:00Z"/>
                <w:rFonts w:ascii="Arial" w:eastAsia="Arial" w:hAnsi="Arial" w:cs="Arial"/>
                <w:b/>
                <w:sz w:val="20"/>
                <w:shd w:val="clear" w:color="auto" w:fill="B7B7B7"/>
              </w:rPr>
            </w:pPr>
          </w:p>
          <w:p w14:paraId="37D3C84F" w14:textId="77777777" w:rsidR="00F6442B" w:rsidRDefault="00F6442B" w:rsidP="006C6FD9">
            <w:pPr>
              <w:jc w:val="both"/>
              <w:rPr>
                <w:ins w:id="110" w:author="stephan dasse" w:date="2021-09-07T09:18:00Z"/>
                <w:rFonts w:ascii="Arial" w:eastAsia="Arial" w:hAnsi="Arial" w:cs="Arial"/>
                <w:sz w:val="20"/>
                <w:shd w:val="clear" w:color="auto" w:fill="B7B7B7"/>
              </w:rPr>
            </w:pPr>
            <w:ins w:id="111" w:author="stephan dasse" w:date="2021-09-07T09:18:00Z">
              <w:r>
                <w:rPr>
                  <w:rFonts w:ascii="Arial" w:eastAsia="Arial" w:hAnsi="Arial" w:cs="Arial"/>
                  <w:sz w:val="20"/>
                  <w:shd w:val="clear" w:color="auto" w:fill="B7B7B7"/>
                </w:rPr>
                <w:t xml:space="preserve">M. </w:t>
              </w:r>
              <w:proofErr w:type="spellStart"/>
              <w:r>
                <w:rPr>
                  <w:rFonts w:ascii="Arial" w:eastAsia="Arial" w:hAnsi="Arial" w:cs="Arial"/>
                  <w:sz w:val="20"/>
                  <w:shd w:val="clear" w:color="auto" w:fill="B7B7B7"/>
                </w:rPr>
                <w:t>Mawassi</w:t>
              </w:r>
              <w:proofErr w:type="spellEnd"/>
              <w:r>
                <w:rPr>
                  <w:rFonts w:ascii="Arial" w:eastAsia="Arial" w:hAnsi="Arial" w:cs="Arial"/>
                  <w:sz w:val="20"/>
                  <w:shd w:val="clear" w:color="auto" w:fill="B7B7B7"/>
                </w:rPr>
                <w:t xml:space="preserve">, O. </w:t>
              </w:r>
              <w:proofErr w:type="spellStart"/>
              <w:r>
                <w:rPr>
                  <w:rFonts w:ascii="Arial" w:eastAsia="Arial" w:hAnsi="Arial" w:cs="Arial"/>
                  <w:sz w:val="20"/>
                  <w:shd w:val="clear" w:color="auto" w:fill="B7B7B7"/>
                </w:rPr>
                <w:t>Dror</w:t>
              </w:r>
              <w:proofErr w:type="spellEnd"/>
              <w:r>
                <w:rPr>
                  <w:rFonts w:ascii="Arial" w:eastAsia="Arial" w:hAnsi="Arial" w:cs="Arial"/>
                  <w:sz w:val="20"/>
                  <w:shd w:val="clear" w:color="auto" w:fill="B7B7B7"/>
                </w:rPr>
                <w:t xml:space="preserve">, M. Bar-Joseph, A. </w:t>
              </w:r>
              <w:proofErr w:type="spellStart"/>
              <w:r>
                <w:rPr>
                  <w:rFonts w:ascii="Arial" w:eastAsia="Arial" w:hAnsi="Arial" w:cs="Arial"/>
                  <w:sz w:val="20"/>
                  <w:shd w:val="clear" w:color="auto" w:fill="B7B7B7"/>
                </w:rPr>
                <w:t>Piasezky</w:t>
              </w:r>
              <w:proofErr w:type="spellEnd"/>
              <w:r>
                <w:rPr>
                  <w:rFonts w:ascii="Arial" w:eastAsia="Arial" w:hAnsi="Arial" w:cs="Arial"/>
                  <w:sz w:val="20"/>
                  <w:shd w:val="clear" w:color="auto" w:fill="B7B7B7"/>
                </w:rPr>
                <w:t xml:space="preserve">, J. M. </w:t>
              </w:r>
              <w:proofErr w:type="spellStart"/>
              <w:r>
                <w:rPr>
                  <w:rFonts w:ascii="Arial" w:eastAsia="Arial" w:hAnsi="Arial" w:cs="Arial"/>
                  <w:sz w:val="20"/>
                  <w:shd w:val="clear" w:color="auto" w:fill="B7B7B7"/>
                </w:rPr>
                <w:t>Sjölund</w:t>
              </w:r>
              <w:proofErr w:type="spellEnd"/>
              <w:r>
                <w:rPr>
                  <w:rFonts w:ascii="Arial" w:eastAsia="Arial" w:hAnsi="Arial" w:cs="Arial"/>
                  <w:sz w:val="20"/>
                  <w:shd w:val="clear" w:color="auto" w:fill="B7B7B7"/>
                </w:rPr>
                <w:t xml:space="preserve">, N. </w:t>
              </w:r>
              <w:proofErr w:type="spellStart"/>
              <w:r>
                <w:rPr>
                  <w:rFonts w:ascii="Arial" w:eastAsia="Arial" w:hAnsi="Arial" w:cs="Arial"/>
                  <w:sz w:val="20"/>
                  <w:shd w:val="clear" w:color="auto" w:fill="B7B7B7"/>
                </w:rPr>
                <w:t>Levitzky</w:t>
              </w:r>
              <w:proofErr w:type="spellEnd"/>
              <w:r>
                <w:rPr>
                  <w:rFonts w:ascii="Arial" w:eastAsia="Arial" w:hAnsi="Arial" w:cs="Arial"/>
                  <w:sz w:val="20"/>
                  <w:shd w:val="clear" w:color="auto" w:fill="B7B7B7"/>
                </w:rPr>
                <w:t xml:space="preserve">, N. Shoshana, L. </w:t>
              </w:r>
              <w:proofErr w:type="spellStart"/>
              <w:r>
                <w:rPr>
                  <w:rFonts w:ascii="Arial" w:eastAsia="Arial" w:hAnsi="Arial" w:cs="Arial"/>
                  <w:sz w:val="20"/>
                  <w:shd w:val="clear" w:color="auto" w:fill="B7B7B7"/>
                </w:rPr>
                <w:t>Meslenin</w:t>
              </w:r>
              <w:proofErr w:type="spellEnd"/>
              <w:r>
                <w:rPr>
                  <w:rFonts w:ascii="Arial" w:eastAsia="Arial" w:hAnsi="Arial" w:cs="Arial"/>
                  <w:sz w:val="20"/>
                  <w:shd w:val="clear" w:color="auto" w:fill="B7B7B7"/>
                </w:rPr>
                <w:t xml:space="preserve">, S. </w:t>
              </w:r>
              <w:proofErr w:type="spellStart"/>
              <w:r>
                <w:rPr>
                  <w:rFonts w:ascii="Arial" w:eastAsia="Arial" w:hAnsi="Arial" w:cs="Arial"/>
                  <w:sz w:val="20"/>
                  <w:shd w:val="clear" w:color="auto" w:fill="B7B7B7"/>
                </w:rPr>
                <w:t>Haviv</w:t>
              </w:r>
              <w:proofErr w:type="spellEnd"/>
              <w:r>
                <w:rPr>
                  <w:rFonts w:ascii="Arial" w:eastAsia="Arial" w:hAnsi="Arial" w:cs="Arial"/>
                  <w:sz w:val="20"/>
                  <w:shd w:val="clear" w:color="auto" w:fill="B7B7B7"/>
                </w:rPr>
                <w:t xml:space="preserve">, C. </w:t>
              </w:r>
              <w:proofErr w:type="spellStart"/>
              <w:r>
                <w:rPr>
                  <w:rFonts w:ascii="Arial" w:eastAsia="Arial" w:hAnsi="Arial" w:cs="Arial"/>
                  <w:sz w:val="20"/>
                  <w:shd w:val="clear" w:color="auto" w:fill="B7B7B7"/>
                </w:rPr>
                <w:t>Porat</w:t>
              </w:r>
              <w:proofErr w:type="spellEnd"/>
              <w:r>
                <w:rPr>
                  <w:rFonts w:ascii="Arial" w:eastAsia="Arial" w:hAnsi="Arial" w:cs="Arial"/>
                  <w:sz w:val="20"/>
                  <w:shd w:val="clear" w:color="auto" w:fill="B7B7B7"/>
                </w:rPr>
                <w:t xml:space="preserve">, L. </w:t>
              </w:r>
              <w:proofErr w:type="spellStart"/>
              <w:r>
                <w:rPr>
                  <w:rFonts w:ascii="Arial" w:eastAsia="Arial" w:hAnsi="Arial" w:cs="Arial"/>
                  <w:sz w:val="20"/>
                  <w:shd w:val="clear" w:color="auto" w:fill="B7B7B7"/>
                </w:rPr>
                <w:t>Katsir</w:t>
              </w:r>
              <w:proofErr w:type="spellEnd"/>
              <w:r>
                <w:rPr>
                  <w:rFonts w:ascii="Arial" w:eastAsia="Arial" w:hAnsi="Arial" w:cs="Arial"/>
                  <w:sz w:val="20"/>
                  <w:shd w:val="clear" w:color="auto" w:fill="B7B7B7"/>
                </w:rPr>
                <w:t xml:space="preserve">, S. </w:t>
              </w:r>
              <w:proofErr w:type="spellStart"/>
              <w:r>
                <w:rPr>
                  <w:rFonts w:ascii="Arial" w:eastAsia="Arial" w:hAnsi="Arial" w:cs="Arial"/>
                  <w:sz w:val="20"/>
                  <w:shd w:val="clear" w:color="auto" w:fill="B7B7B7"/>
                </w:rPr>
                <w:t>Kontsedalov</w:t>
              </w:r>
              <w:proofErr w:type="spellEnd"/>
              <w:r>
                <w:rPr>
                  <w:rFonts w:ascii="Arial" w:eastAsia="Arial" w:hAnsi="Arial" w:cs="Arial"/>
                  <w:sz w:val="20"/>
                  <w:shd w:val="clear" w:color="auto" w:fill="B7B7B7"/>
                </w:rPr>
                <w:t xml:space="preserve">, M. Ghanim, E. </w:t>
              </w:r>
              <w:proofErr w:type="spellStart"/>
              <w:r>
                <w:rPr>
                  <w:rFonts w:ascii="Arial" w:eastAsia="Arial" w:hAnsi="Arial" w:cs="Arial"/>
                  <w:sz w:val="20"/>
                  <w:shd w:val="clear" w:color="auto" w:fill="B7B7B7"/>
                </w:rPr>
                <w:t>Zelinger</w:t>
              </w:r>
              <w:proofErr w:type="spellEnd"/>
              <w:r>
                <w:rPr>
                  <w:rFonts w:ascii="Arial" w:eastAsia="Arial" w:hAnsi="Arial" w:cs="Arial"/>
                  <w:sz w:val="20"/>
                  <w:shd w:val="clear" w:color="auto" w:fill="B7B7B7"/>
                </w:rPr>
                <w:t>-Reichert et al. 2018.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Is Tightly Associated with Carrot Yellows Symptoms in Israel and Transmitted by the </w:t>
              </w:r>
              <w:r>
                <w:rPr>
                  <w:rFonts w:ascii="Arial" w:eastAsia="Arial" w:hAnsi="Arial" w:cs="Arial"/>
                  <w:sz w:val="20"/>
                  <w:shd w:val="clear" w:color="auto" w:fill="B7B7B7"/>
                </w:rPr>
                <w:lastRenderedPageBreak/>
                <w:t xml:space="preserve">Prevalent Psyllid Vector </w:t>
              </w:r>
              <w:proofErr w:type="spellStart"/>
              <w:r>
                <w:rPr>
                  <w:rFonts w:ascii="Arial" w:eastAsia="Arial" w:hAnsi="Arial" w:cs="Arial"/>
                  <w:sz w:val="20"/>
                  <w:shd w:val="clear" w:color="auto" w:fill="B7B7B7"/>
                </w:rPr>
                <w:t>Bactericera</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trigonica</w:t>
              </w:r>
              <w:proofErr w:type="spellEnd"/>
              <w:r>
                <w:rPr>
                  <w:rFonts w:ascii="Arial" w:eastAsia="Arial" w:hAnsi="Arial" w:cs="Arial"/>
                  <w:sz w:val="20"/>
                  <w:shd w:val="clear" w:color="auto" w:fill="B7B7B7"/>
                </w:rPr>
                <w:t>. Phytopathology 108 (9):1056-1066, September 2018.</w:t>
              </w:r>
            </w:ins>
          </w:p>
          <w:p w14:paraId="52B84D73" w14:textId="77777777" w:rsidR="00F6442B" w:rsidRDefault="00F6442B" w:rsidP="006C6FD9">
            <w:pPr>
              <w:jc w:val="both"/>
              <w:rPr>
                <w:ins w:id="112" w:author="stephan dasse" w:date="2021-09-07T09:18:00Z"/>
                <w:rFonts w:ascii="Arial" w:eastAsia="Arial" w:hAnsi="Arial" w:cs="Arial"/>
                <w:sz w:val="20"/>
                <w:shd w:val="clear" w:color="auto" w:fill="B7B7B7"/>
              </w:rPr>
            </w:pPr>
            <w:ins w:id="113" w:author="stephan dasse" w:date="2021-09-07T09:18:00Z">
              <w:r>
                <w:rPr>
                  <w:rFonts w:ascii="Arial" w:eastAsia="Arial" w:hAnsi="Arial" w:cs="Arial"/>
                  <w:sz w:val="20"/>
                  <w:shd w:val="clear" w:color="auto" w:fill="B7B7B7"/>
                </w:rPr>
                <w:t xml:space="preserve">Disponible </w:t>
              </w:r>
              <w:proofErr w:type="gramStart"/>
              <w:r>
                <w:rPr>
                  <w:rFonts w:ascii="Arial" w:eastAsia="Arial" w:hAnsi="Arial" w:cs="Arial"/>
                  <w:sz w:val="20"/>
                  <w:shd w:val="clear" w:color="auto" w:fill="B7B7B7"/>
                </w:rPr>
                <w:t>sur :</w:t>
              </w:r>
              <w:proofErr w:type="gramEnd"/>
            </w:ins>
          </w:p>
          <w:p w14:paraId="03800AF3" w14:textId="77777777" w:rsidR="00F6442B" w:rsidRDefault="00F6442B" w:rsidP="006C6FD9">
            <w:pPr>
              <w:jc w:val="both"/>
              <w:rPr>
                <w:ins w:id="114" w:author="stephan dasse" w:date="2021-09-07T09:18:00Z"/>
                <w:rFonts w:ascii="Arial" w:eastAsia="Arial" w:hAnsi="Arial" w:cs="Arial"/>
                <w:sz w:val="20"/>
                <w:shd w:val="clear" w:color="auto" w:fill="B7B7B7"/>
              </w:rPr>
            </w:pPr>
            <w:ins w:id="115" w:author="stephan dasse" w:date="2021-09-07T09:18:00Z">
              <w:r>
                <w:fldChar w:fldCharType="begin"/>
              </w:r>
              <w:r>
                <w:instrText xml:space="preserve"> HYPERLINK "https://apsjournals.apsnet.org/doi/10.1094/PHYTO-10-17-0348-R" \h </w:instrText>
              </w:r>
              <w:r>
                <w:fldChar w:fldCharType="separate"/>
              </w:r>
              <w:r>
                <w:rPr>
                  <w:rFonts w:ascii="Arial" w:eastAsia="Arial" w:hAnsi="Arial" w:cs="Arial"/>
                  <w:color w:val="0563C1"/>
                  <w:sz w:val="20"/>
                  <w:u w:val="single"/>
                  <w:shd w:val="clear" w:color="auto" w:fill="B7B7B7"/>
                </w:rPr>
                <w:t>https://apsjournals.apsnet.org/doi/10.1094/PHYTO-10-17-0348-R</w:t>
              </w:r>
              <w:r>
                <w:rPr>
                  <w:rFonts w:ascii="Arial" w:eastAsia="Arial" w:hAnsi="Arial" w:cs="Arial"/>
                  <w:color w:val="0563C1"/>
                  <w:sz w:val="20"/>
                  <w:u w:val="single"/>
                  <w:shd w:val="clear" w:color="auto" w:fill="B7B7B7"/>
                </w:rPr>
                <w:fldChar w:fldCharType="end"/>
              </w:r>
              <w:r>
                <w:rPr>
                  <w:rFonts w:ascii="Arial" w:eastAsia="Arial" w:hAnsi="Arial" w:cs="Arial"/>
                  <w:sz w:val="20"/>
                  <w:shd w:val="clear" w:color="auto" w:fill="B7B7B7"/>
                </w:rPr>
                <w:t xml:space="preserve"> </w:t>
              </w:r>
            </w:ins>
          </w:p>
        </w:tc>
        <w:tc>
          <w:tcPr>
            <w:tcW w:w="1814" w:type="dxa"/>
            <w:vAlign w:val="center"/>
          </w:tcPr>
          <w:p w14:paraId="6230BB68" w14:textId="77777777" w:rsidR="00F6442B" w:rsidRDefault="00F6442B" w:rsidP="006C6FD9">
            <w:pPr>
              <w:jc w:val="center"/>
              <w:rPr>
                <w:ins w:id="116" w:author="stephan dasse" w:date="2021-09-07T09:18:00Z"/>
                <w:rFonts w:ascii="Arial" w:eastAsia="Arial" w:hAnsi="Arial" w:cs="Arial"/>
                <w:sz w:val="20"/>
                <w:shd w:val="clear" w:color="auto" w:fill="B7B7B7"/>
              </w:rPr>
            </w:pPr>
            <w:ins w:id="117" w:author="stephan dasse" w:date="2021-09-07T09:18:00Z">
              <w:r>
                <w:rPr>
                  <w:rFonts w:ascii="Arial" w:eastAsia="Arial" w:hAnsi="Arial" w:cs="Arial"/>
                  <w:sz w:val="20"/>
                  <w:shd w:val="clear" w:color="auto" w:fill="B7B7B7"/>
                </w:rPr>
                <w:lastRenderedPageBreak/>
                <w:t>Pas de transmission</w:t>
              </w:r>
            </w:ins>
          </w:p>
        </w:tc>
      </w:tr>
      <w:tr w:rsidR="00F6442B" w14:paraId="4BA7769E" w14:textId="77777777" w:rsidTr="006C6FD9">
        <w:trPr>
          <w:trHeight w:val="1261"/>
          <w:ins w:id="118" w:author="stephan dasse" w:date="2021-09-07T09:18:00Z"/>
        </w:trPr>
        <w:tc>
          <w:tcPr>
            <w:tcW w:w="1240" w:type="dxa"/>
            <w:vAlign w:val="center"/>
          </w:tcPr>
          <w:p w14:paraId="45B79AC0" w14:textId="77777777" w:rsidR="00F6442B" w:rsidRDefault="00F6442B" w:rsidP="006C6FD9">
            <w:pPr>
              <w:jc w:val="center"/>
              <w:rPr>
                <w:ins w:id="119" w:author="stephan dasse" w:date="2021-09-07T09:18:00Z"/>
                <w:rFonts w:ascii="Arial" w:eastAsia="Arial" w:hAnsi="Arial" w:cs="Arial"/>
                <w:sz w:val="20"/>
                <w:shd w:val="clear" w:color="auto" w:fill="B7B7B7"/>
              </w:rPr>
            </w:pPr>
            <w:ins w:id="120" w:author="stephan dasse" w:date="2021-09-07T09:18:00Z">
              <w:r>
                <w:rPr>
                  <w:rFonts w:ascii="Arial" w:eastAsia="Arial" w:hAnsi="Arial" w:cs="Arial"/>
                  <w:sz w:val="20"/>
                  <w:shd w:val="clear" w:color="auto" w:fill="B7B7B7"/>
                </w:rPr>
                <w:t>2019</w:t>
              </w:r>
            </w:ins>
          </w:p>
        </w:tc>
        <w:tc>
          <w:tcPr>
            <w:tcW w:w="6126" w:type="dxa"/>
            <w:vAlign w:val="center"/>
          </w:tcPr>
          <w:p w14:paraId="2FB8969D" w14:textId="77777777" w:rsidR="00F6442B" w:rsidRPr="002D6B05" w:rsidRDefault="00F6442B" w:rsidP="006C6FD9">
            <w:pPr>
              <w:jc w:val="both"/>
              <w:rPr>
                <w:ins w:id="121" w:author="stephan dasse" w:date="2021-09-07T09:18:00Z"/>
                <w:rFonts w:ascii="Arial" w:eastAsia="Arial" w:hAnsi="Arial" w:cs="Arial"/>
                <w:b/>
                <w:sz w:val="20"/>
                <w:shd w:val="clear" w:color="auto" w:fill="B7B7B7"/>
                <w:lang w:val="fr-FR"/>
              </w:rPr>
            </w:pPr>
            <w:proofErr w:type="spellStart"/>
            <w:ins w:id="122" w:author="stephan dasse" w:date="2021-09-07T09:18:00Z">
              <w:r w:rsidRPr="002D6B05">
                <w:rPr>
                  <w:rFonts w:ascii="Arial" w:eastAsia="Arial" w:hAnsi="Arial" w:cs="Arial"/>
                  <w:b/>
                  <w:sz w:val="20"/>
                  <w:shd w:val="clear" w:color="auto" w:fill="B7B7B7"/>
                  <w:lang w:val="fr-FR"/>
                </w:rPr>
                <w:t>Carminati</w:t>
              </w:r>
              <w:proofErr w:type="spellEnd"/>
              <w:r w:rsidRPr="002D6B05">
                <w:rPr>
                  <w:rFonts w:ascii="Arial" w:eastAsia="Arial" w:hAnsi="Arial" w:cs="Arial"/>
                  <w:b/>
                  <w:sz w:val="20"/>
                  <w:shd w:val="clear" w:color="auto" w:fill="B7B7B7"/>
                  <w:lang w:val="fr-FR"/>
                </w:rPr>
                <w:t xml:space="preserve"> et al. (2019)</w:t>
              </w:r>
            </w:ins>
          </w:p>
          <w:p w14:paraId="5776CDDD" w14:textId="77777777" w:rsidR="00F6442B" w:rsidRPr="002D6B05" w:rsidRDefault="00F6442B" w:rsidP="006C6FD9">
            <w:pPr>
              <w:jc w:val="both"/>
              <w:rPr>
                <w:ins w:id="123" w:author="stephan dasse" w:date="2021-09-07T09:18:00Z"/>
                <w:rFonts w:ascii="Arial" w:eastAsia="Arial" w:hAnsi="Arial" w:cs="Arial"/>
                <w:b/>
                <w:sz w:val="20"/>
                <w:shd w:val="clear" w:color="auto" w:fill="B7B7B7"/>
                <w:lang w:val="fr-FR"/>
              </w:rPr>
            </w:pPr>
          </w:p>
          <w:p w14:paraId="03C48668" w14:textId="77777777" w:rsidR="00F6442B" w:rsidRDefault="00F6442B" w:rsidP="006C6FD9">
            <w:pPr>
              <w:jc w:val="both"/>
              <w:rPr>
                <w:ins w:id="124" w:author="stephan dasse" w:date="2021-09-07T09:18:00Z"/>
                <w:rFonts w:ascii="Arial" w:eastAsia="Arial" w:hAnsi="Arial" w:cs="Arial"/>
                <w:sz w:val="20"/>
                <w:shd w:val="clear" w:color="auto" w:fill="B7B7B7"/>
              </w:rPr>
            </w:pPr>
            <w:ins w:id="125" w:author="stephan dasse" w:date="2021-09-07T09:18:00Z">
              <w:r w:rsidRPr="002D6B05">
                <w:rPr>
                  <w:rFonts w:ascii="Arial" w:eastAsia="Arial" w:hAnsi="Arial" w:cs="Arial"/>
                  <w:sz w:val="20"/>
                  <w:shd w:val="clear" w:color="auto" w:fill="B7B7B7"/>
                  <w:lang w:val="fr-FR"/>
                </w:rPr>
                <w:t xml:space="preserve">G. </w:t>
              </w:r>
              <w:proofErr w:type="spellStart"/>
              <w:r w:rsidRPr="002D6B05">
                <w:rPr>
                  <w:rFonts w:ascii="Arial" w:eastAsia="Arial" w:hAnsi="Arial" w:cs="Arial"/>
                  <w:sz w:val="20"/>
                  <w:shd w:val="clear" w:color="auto" w:fill="B7B7B7"/>
                  <w:lang w:val="fr-FR"/>
                </w:rPr>
                <w:t>Carminati</w:t>
              </w:r>
              <w:proofErr w:type="spellEnd"/>
              <w:r w:rsidRPr="002D6B05">
                <w:rPr>
                  <w:rFonts w:ascii="Arial" w:eastAsia="Arial" w:hAnsi="Arial" w:cs="Arial"/>
                  <w:sz w:val="20"/>
                  <w:shd w:val="clear" w:color="auto" w:fill="B7B7B7"/>
                  <w:lang w:val="fr-FR"/>
                </w:rPr>
                <w:t xml:space="preserve">, E. </w:t>
              </w:r>
              <w:proofErr w:type="spellStart"/>
              <w:r w:rsidRPr="002D6B05">
                <w:rPr>
                  <w:rFonts w:ascii="Arial" w:eastAsia="Arial" w:hAnsi="Arial" w:cs="Arial"/>
                  <w:sz w:val="20"/>
                  <w:shd w:val="clear" w:color="auto" w:fill="B7B7B7"/>
                  <w:lang w:val="fr-FR"/>
                </w:rPr>
                <w:t>Satta</w:t>
              </w:r>
              <w:proofErr w:type="spellEnd"/>
              <w:r w:rsidRPr="002D6B05">
                <w:rPr>
                  <w:rFonts w:ascii="Arial" w:eastAsia="Arial" w:hAnsi="Arial" w:cs="Arial"/>
                  <w:sz w:val="20"/>
                  <w:shd w:val="clear" w:color="auto" w:fill="B7B7B7"/>
                  <w:lang w:val="fr-FR"/>
                </w:rPr>
                <w:t xml:space="preserve">, S. </w:t>
              </w:r>
              <w:proofErr w:type="spellStart"/>
              <w:r w:rsidRPr="002D6B05">
                <w:rPr>
                  <w:rFonts w:ascii="Arial" w:eastAsia="Arial" w:hAnsi="Arial" w:cs="Arial"/>
                  <w:sz w:val="20"/>
                  <w:shd w:val="clear" w:color="auto" w:fill="B7B7B7"/>
                  <w:lang w:val="fr-FR"/>
                </w:rPr>
                <w:t>Paltrinieri</w:t>
              </w:r>
              <w:proofErr w:type="spellEnd"/>
              <w:r w:rsidRPr="002D6B05">
                <w:rPr>
                  <w:rFonts w:ascii="Arial" w:eastAsia="Arial" w:hAnsi="Arial" w:cs="Arial"/>
                  <w:sz w:val="20"/>
                  <w:shd w:val="clear" w:color="auto" w:fill="B7B7B7"/>
                  <w:lang w:val="fr-FR"/>
                </w:rPr>
                <w:t xml:space="preserve">, A. </w:t>
              </w:r>
              <w:proofErr w:type="spellStart"/>
              <w:r w:rsidRPr="002D6B05">
                <w:rPr>
                  <w:rFonts w:ascii="Arial" w:eastAsia="Arial" w:hAnsi="Arial" w:cs="Arial"/>
                  <w:sz w:val="20"/>
                  <w:shd w:val="clear" w:color="auto" w:fill="B7B7B7"/>
                  <w:lang w:val="fr-FR"/>
                </w:rPr>
                <w:t>Bertaccini</w:t>
              </w:r>
              <w:proofErr w:type="spellEnd"/>
              <w:r w:rsidRPr="002D6B05">
                <w:rPr>
                  <w:rFonts w:ascii="Arial" w:eastAsia="Arial" w:hAnsi="Arial" w:cs="Arial"/>
                  <w:sz w:val="20"/>
                  <w:shd w:val="clear" w:color="auto" w:fill="B7B7B7"/>
                  <w:lang w:val="fr-FR"/>
                </w:rPr>
                <w:t xml:space="preserve">. </w:t>
              </w:r>
              <w:r>
                <w:rPr>
                  <w:rFonts w:ascii="Arial" w:eastAsia="Arial" w:hAnsi="Arial" w:cs="Arial"/>
                  <w:sz w:val="20"/>
                  <w:shd w:val="clear" w:color="auto" w:fill="B7B7B7"/>
                </w:rPr>
                <w:t xml:space="preserve">2019. Simultaneous evaluation of </w:t>
              </w:r>
              <w:proofErr w:type="gramStart"/>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Candidatus</w:t>
              </w:r>
              <w:proofErr w:type="spellEnd"/>
              <w:proofErr w:type="gramEnd"/>
              <w:r>
                <w:rPr>
                  <w:rFonts w:ascii="Arial" w:eastAsia="Arial" w:hAnsi="Arial" w:cs="Arial"/>
                  <w:sz w:val="20"/>
                  <w:shd w:val="clear" w:color="auto" w:fill="B7B7B7"/>
                </w:rPr>
                <w:t xml:space="preserve"> Phytoplasma’ and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seed transmission in carrot. Phytopathogenic Mollicutes. 9, 141–142, January 2019.</w:t>
              </w:r>
            </w:ins>
          </w:p>
          <w:p w14:paraId="25650592" w14:textId="77777777" w:rsidR="00F6442B" w:rsidRDefault="00F6442B" w:rsidP="006C6FD9">
            <w:pPr>
              <w:jc w:val="both"/>
              <w:rPr>
                <w:ins w:id="126" w:author="stephan dasse" w:date="2021-09-07T09:18:00Z"/>
                <w:rFonts w:ascii="Arial" w:eastAsia="Arial" w:hAnsi="Arial" w:cs="Arial"/>
                <w:sz w:val="20"/>
                <w:shd w:val="clear" w:color="auto" w:fill="B7B7B7"/>
              </w:rPr>
            </w:pPr>
            <w:ins w:id="127" w:author="stephan dasse" w:date="2021-09-07T09:18:00Z">
              <w:r>
                <w:rPr>
                  <w:rFonts w:ascii="Arial" w:eastAsia="Arial" w:hAnsi="Arial" w:cs="Arial"/>
                  <w:sz w:val="20"/>
                  <w:shd w:val="clear" w:color="auto" w:fill="B7B7B7"/>
                </w:rPr>
                <w:t xml:space="preserve">Disponible </w:t>
              </w:r>
              <w:proofErr w:type="gramStart"/>
              <w:r>
                <w:rPr>
                  <w:rFonts w:ascii="Arial" w:eastAsia="Arial" w:hAnsi="Arial" w:cs="Arial"/>
                  <w:sz w:val="20"/>
                  <w:shd w:val="clear" w:color="auto" w:fill="B7B7B7"/>
                </w:rPr>
                <w:t>sur :</w:t>
              </w:r>
              <w:proofErr w:type="gramEnd"/>
            </w:ins>
          </w:p>
          <w:p w14:paraId="2F9377F3" w14:textId="77777777" w:rsidR="00F6442B" w:rsidRDefault="00F6442B" w:rsidP="006C6FD9">
            <w:pPr>
              <w:jc w:val="both"/>
              <w:rPr>
                <w:ins w:id="128" w:author="stephan dasse" w:date="2021-09-07T09:18:00Z"/>
                <w:rFonts w:ascii="Arial" w:eastAsia="Arial" w:hAnsi="Arial" w:cs="Arial"/>
                <w:sz w:val="20"/>
                <w:shd w:val="clear" w:color="auto" w:fill="B7B7B7"/>
              </w:rPr>
            </w:pPr>
            <w:ins w:id="129" w:author="stephan dasse" w:date="2021-09-07T09:18:00Z">
              <w:r>
                <w:fldChar w:fldCharType="begin"/>
              </w:r>
              <w:r>
                <w:instrText xml:space="preserve"> HYPERLINK "http://www.indianjournals.com/ijor.aspx?target=ijor:mollicutes&amp;volume=9&amp;issue=1&amp;article=071" \h </w:instrText>
              </w:r>
              <w:r>
                <w:fldChar w:fldCharType="separate"/>
              </w:r>
              <w:r>
                <w:rPr>
                  <w:color w:val="0563C1"/>
                  <w:u w:val="single"/>
                  <w:shd w:val="clear" w:color="auto" w:fill="B7B7B7"/>
                </w:rPr>
                <w:t>http://www.indianjournals.com/ijor.aspx?target=ijor:mollicutes&amp;volume=9&amp;issue=1&amp;article=071</w:t>
              </w:r>
              <w:r>
                <w:rPr>
                  <w:color w:val="0563C1"/>
                  <w:u w:val="single"/>
                  <w:shd w:val="clear" w:color="auto" w:fill="B7B7B7"/>
                </w:rPr>
                <w:fldChar w:fldCharType="end"/>
              </w:r>
              <w:r>
                <w:rPr>
                  <w:shd w:val="clear" w:color="auto" w:fill="B7B7B7"/>
                </w:rPr>
                <w:t xml:space="preserve">  </w:t>
              </w:r>
            </w:ins>
          </w:p>
        </w:tc>
        <w:tc>
          <w:tcPr>
            <w:tcW w:w="1814" w:type="dxa"/>
            <w:vAlign w:val="center"/>
          </w:tcPr>
          <w:p w14:paraId="476D6AD0" w14:textId="77777777" w:rsidR="00F6442B" w:rsidRDefault="00F6442B" w:rsidP="006C6FD9">
            <w:pPr>
              <w:jc w:val="center"/>
              <w:rPr>
                <w:ins w:id="130" w:author="stephan dasse" w:date="2021-09-07T09:18:00Z"/>
                <w:rFonts w:ascii="Arial" w:eastAsia="Arial" w:hAnsi="Arial" w:cs="Arial"/>
                <w:sz w:val="20"/>
                <w:shd w:val="clear" w:color="auto" w:fill="B7B7B7"/>
              </w:rPr>
            </w:pPr>
            <w:ins w:id="131" w:author="stephan dasse" w:date="2021-09-07T09:18:00Z">
              <w:r>
                <w:rPr>
                  <w:rFonts w:ascii="Arial" w:eastAsia="Arial" w:hAnsi="Arial" w:cs="Arial"/>
                  <w:sz w:val="20"/>
                  <w:shd w:val="clear" w:color="auto" w:fill="B7B7B7"/>
                </w:rPr>
                <w:t>Pas de transmission</w:t>
              </w:r>
            </w:ins>
          </w:p>
        </w:tc>
      </w:tr>
      <w:tr w:rsidR="00F6442B" w14:paraId="6632DBC3" w14:textId="77777777" w:rsidTr="006C6FD9">
        <w:trPr>
          <w:trHeight w:val="1261"/>
          <w:ins w:id="132" w:author="stephan dasse" w:date="2021-09-07T09:18:00Z"/>
        </w:trPr>
        <w:tc>
          <w:tcPr>
            <w:tcW w:w="1240" w:type="dxa"/>
            <w:vAlign w:val="center"/>
          </w:tcPr>
          <w:p w14:paraId="727E690E" w14:textId="77777777" w:rsidR="00F6442B" w:rsidRDefault="00F6442B" w:rsidP="006C6FD9">
            <w:pPr>
              <w:jc w:val="center"/>
              <w:rPr>
                <w:ins w:id="133" w:author="stephan dasse" w:date="2021-09-07T09:18:00Z"/>
                <w:rFonts w:ascii="Arial" w:eastAsia="Arial" w:hAnsi="Arial" w:cs="Arial"/>
                <w:sz w:val="20"/>
                <w:shd w:val="clear" w:color="auto" w:fill="B7B7B7"/>
              </w:rPr>
            </w:pPr>
            <w:ins w:id="134" w:author="stephan dasse" w:date="2021-09-07T09:18:00Z">
              <w:r>
                <w:rPr>
                  <w:rFonts w:ascii="Arial" w:eastAsia="Arial" w:hAnsi="Arial" w:cs="Arial"/>
                  <w:sz w:val="20"/>
                  <w:shd w:val="clear" w:color="auto" w:fill="B7B7B7"/>
                </w:rPr>
                <w:t>2020</w:t>
              </w:r>
            </w:ins>
          </w:p>
        </w:tc>
        <w:tc>
          <w:tcPr>
            <w:tcW w:w="6126" w:type="dxa"/>
            <w:vAlign w:val="center"/>
          </w:tcPr>
          <w:p w14:paraId="7691403C" w14:textId="77777777" w:rsidR="00F6442B" w:rsidRDefault="00F6442B" w:rsidP="006C6FD9">
            <w:pPr>
              <w:jc w:val="both"/>
              <w:rPr>
                <w:ins w:id="135" w:author="stephan dasse" w:date="2021-09-07T09:18:00Z"/>
                <w:rFonts w:ascii="Arial" w:eastAsia="Arial" w:hAnsi="Arial" w:cs="Arial"/>
                <w:sz w:val="20"/>
                <w:shd w:val="clear" w:color="auto" w:fill="B7B7B7"/>
              </w:rPr>
            </w:pPr>
            <w:ins w:id="136" w:author="stephan dasse" w:date="2021-09-07T09:18:00Z">
              <w:r>
                <w:rPr>
                  <w:rFonts w:ascii="Arial" w:eastAsia="Arial" w:hAnsi="Arial" w:cs="Arial"/>
                  <w:b/>
                  <w:sz w:val="20"/>
                  <w:shd w:val="clear" w:color="auto" w:fill="B7B7B7"/>
                </w:rPr>
                <w:t>Fujikawa, T. et al. (2020</w:t>
              </w:r>
              <w:proofErr w:type="gramStart"/>
              <w:r>
                <w:rPr>
                  <w:rFonts w:ascii="Arial" w:eastAsia="Arial" w:hAnsi="Arial" w:cs="Arial"/>
                  <w:b/>
                  <w:sz w:val="20"/>
                  <w:shd w:val="clear" w:color="auto" w:fill="B7B7B7"/>
                </w:rPr>
                <w:t>) :</w:t>
              </w:r>
              <w:proofErr w:type="gramEnd"/>
              <w:r>
                <w:rPr>
                  <w:rFonts w:ascii="Arial" w:eastAsia="Arial" w:hAnsi="Arial" w:cs="Arial"/>
                  <w:b/>
                  <w:sz w:val="20"/>
                  <w:shd w:val="clear" w:color="auto" w:fill="B7B7B7"/>
                </w:rPr>
                <w:t xml:space="preserve"> </w:t>
              </w:r>
            </w:ins>
          </w:p>
          <w:p w14:paraId="3D5A2B45" w14:textId="77777777" w:rsidR="00F6442B" w:rsidRDefault="00F6442B" w:rsidP="006C6FD9">
            <w:pPr>
              <w:jc w:val="both"/>
              <w:rPr>
                <w:ins w:id="137" w:author="stephan dasse" w:date="2021-09-07T09:18:00Z"/>
                <w:rFonts w:ascii="Arial" w:eastAsia="Arial" w:hAnsi="Arial" w:cs="Arial"/>
                <w:sz w:val="20"/>
                <w:shd w:val="clear" w:color="auto" w:fill="B7B7B7"/>
              </w:rPr>
            </w:pPr>
          </w:p>
          <w:p w14:paraId="473AB814" w14:textId="77777777" w:rsidR="00F6442B" w:rsidRDefault="00F6442B" w:rsidP="006C6FD9">
            <w:pPr>
              <w:jc w:val="both"/>
              <w:rPr>
                <w:ins w:id="138" w:author="stephan dasse" w:date="2021-09-07T09:18:00Z"/>
                <w:rFonts w:ascii="Arial" w:eastAsia="Arial" w:hAnsi="Arial" w:cs="Arial"/>
                <w:sz w:val="20"/>
                <w:shd w:val="clear" w:color="auto" w:fill="B7B7B7"/>
              </w:rPr>
            </w:pPr>
            <w:ins w:id="139" w:author="stephan dasse" w:date="2021-09-07T09:18:00Z">
              <w:r>
                <w:rPr>
                  <w:rFonts w:ascii="Arial" w:eastAsia="Arial" w:hAnsi="Arial" w:cs="Arial"/>
                  <w:sz w:val="20"/>
                  <w:shd w:val="clear" w:color="auto" w:fill="B7B7B7"/>
                </w:rPr>
                <w:t xml:space="preserve">T. Fujikawa, K. Yamamura, K. Osaki, N. </w:t>
              </w:r>
              <w:proofErr w:type="spellStart"/>
              <w:r>
                <w:rPr>
                  <w:rFonts w:ascii="Arial" w:eastAsia="Arial" w:hAnsi="Arial" w:cs="Arial"/>
                  <w:sz w:val="20"/>
                  <w:shd w:val="clear" w:color="auto" w:fill="B7B7B7"/>
                </w:rPr>
                <w:t>Onozuka</w:t>
              </w:r>
              <w:proofErr w:type="spellEnd"/>
              <w:r>
                <w:rPr>
                  <w:rFonts w:ascii="Arial" w:eastAsia="Arial" w:hAnsi="Arial" w:cs="Arial"/>
                  <w:sz w:val="20"/>
                  <w:shd w:val="clear" w:color="auto" w:fill="B7B7B7"/>
                </w:rPr>
                <w:t>, M. Taguchi, A. Sasaki, M. Sato. 2020. Seed transmission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is unlikely in carrot. Journal of General Plant Pathology 86:266–273, May 2020.</w:t>
              </w:r>
            </w:ins>
          </w:p>
          <w:p w14:paraId="32B4B214" w14:textId="77777777" w:rsidR="00F6442B" w:rsidRDefault="00F6442B" w:rsidP="006C6FD9">
            <w:pPr>
              <w:jc w:val="both"/>
              <w:rPr>
                <w:ins w:id="140" w:author="stephan dasse" w:date="2021-09-07T09:18:00Z"/>
                <w:rFonts w:ascii="Arial" w:eastAsia="Arial" w:hAnsi="Arial" w:cs="Arial"/>
                <w:sz w:val="20"/>
                <w:shd w:val="clear" w:color="auto" w:fill="B7B7B7"/>
              </w:rPr>
            </w:pPr>
            <w:ins w:id="141" w:author="stephan dasse" w:date="2021-09-07T09:18:00Z">
              <w:r>
                <w:rPr>
                  <w:rFonts w:ascii="Arial" w:eastAsia="Arial" w:hAnsi="Arial" w:cs="Arial"/>
                  <w:sz w:val="20"/>
                  <w:shd w:val="clear" w:color="auto" w:fill="B7B7B7"/>
                </w:rPr>
                <w:t xml:space="preserve">Disponible </w:t>
              </w:r>
              <w:proofErr w:type="gramStart"/>
              <w:r>
                <w:rPr>
                  <w:rFonts w:ascii="Arial" w:eastAsia="Arial" w:hAnsi="Arial" w:cs="Arial"/>
                  <w:sz w:val="20"/>
                  <w:shd w:val="clear" w:color="auto" w:fill="B7B7B7"/>
                </w:rPr>
                <w:t>sur :</w:t>
              </w:r>
              <w:proofErr w:type="gramEnd"/>
            </w:ins>
          </w:p>
          <w:p w14:paraId="592088CC" w14:textId="77777777" w:rsidR="00F6442B" w:rsidRDefault="00F6442B" w:rsidP="006C6FD9">
            <w:pPr>
              <w:jc w:val="both"/>
              <w:rPr>
                <w:ins w:id="142" w:author="stephan dasse" w:date="2021-09-07T09:18:00Z"/>
                <w:rFonts w:ascii="Arial" w:eastAsia="Arial" w:hAnsi="Arial" w:cs="Arial"/>
                <w:sz w:val="20"/>
                <w:shd w:val="clear" w:color="auto" w:fill="B7B7B7"/>
              </w:rPr>
            </w:pPr>
            <w:ins w:id="143" w:author="stephan dasse" w:date="2021-09-07T09:18:00Z">
              <w:r>
                <w:fldChar w:fldCharType="begin"/>
              </w:r>
              <w:r>
                <w:instrText xml:space="preserve"> HYPERLINK "https://link.springer.com/article/10.1007/s10327-020-00927-1" \h </w:instrText>
              </w:r>
              <w:r>
                <w:fldChar w:fldCharType="separate"/>
              </w:r>
              <w:r>
                <w:rPr>
                  <w:rFonts w:ascii="Arial" w:eastAsia="Arial" w:hAnsi="Arial" w:cs="Arial"/>
                  <w:color w:val="0563C1"/>
                  <w:sz w:val="20"/>
                  <w:u w:val="single"/>
                  <w:shd w:val="clear" w:color="auto" w:fill="B7B7B7"/>
                </w:rPr>
                <w:t>https://link.springer.com/article/10.1007/s10327-020-00927-1</w:t>
              </w:r>
              <w:r>
                <w:rPr>
                  <w:rFonts w:ascii="Arial" w:eastAsia="Arial" w:hAnsi="Arial" w:cs="Arial"/>
                  <w:color w:val="0563C1"/>
                  <w:sz w:val="20"/>
                  <w:u w:val="single"/>
                  <w:shd w:val="clear" w:color="auto" w:fill="B7B7B7"/>
                </w:rPr>
                <w:fldChar w:fldCharType="end"/>
              </w:r>
              <w:r>
                <w:rPr>
                  <w:rFonts w:ascii="Arial" w:eastAsia="Arial" w:hAnsi="Arial" w:cs="Arial"/>
                  <w:sz w:val="20"/>
                  <w:shd w:val="clear" w:color="auto" w:fill="B7B7B7"/>
                </w:rPr>
                <w:t xml:space="preserve"> </w:t>
              </w:r>
            </w:ins>
          </w:p>
        </w:tc>
        <w:tc>
          <w:tcPr>
            <w:tcW w:w="1814" w:type="dxa"/>
            <w:vAlign w:val="center"/>
          </w:tcPr>
          <w:p w14:paraId="502CEAA7" w14:textId="77777777" w:rsidR="00F6442B" w:rsidRDefault="00F6442B" w:rsidP="006C6FD9">
            <w:pPr>
              <w:jc w:val="center"/>
              <w:rPr>
                <w:ins w:id="144" w:author="stephan dasse" w:date="2021-09-07T09:18:00Z"/>
                <w:rFonts w:ascii="Arial" w:eastAsia="Arial" w:hAnsi="Arial" w:cs="Arial"/>
                <w:sz w:val="20"/>
                <w:shd w:val="clear" w:color="auto" w:fill="B7B7B7"/>
              </w:rPr>
            </w:pPr>
            <w:ins w:id="145" w:author="stephan dasse" w:date="2021-09-07T09:18:00Z">
              <w:r>
                <w:rPr>
                  <w:rFonts w:ascii="Arial" w:eastAsia="Arial" w:hAnsi="Arial" w:cs="Arial"/>
                  <w:sz w:val="20"/>
                  <w:shd w:val="clear" w:color="auto" w:fill="B7B7B7"/>
                </w:rPr>
                <w:t>Pas de transmission</w:t>
              </w:r>
            </w:ins>
          </w:p>
        </w:tc>
      </w:tr>
    </w:tbl>
    <w:p w14:paraId="4825B28A" w14:textId="77777777" w:rsidR="00F6442B" w:rsidRDefault="00F6442B" w:rsidP="00F6442B">
      <w:pPr>
        <w:jc w:val="both"/>
        <w:rPr>
          <w:ins w:id="146" w:author="stephan dasse" w:date="2021-09-07T09:18:00Z"/>
          <w:rFonts w:ascii="Arial" w:eastAsia="Arial" w:hAnsi="Arial" w:cs="Arial"/>
          <w:sz w:val="20"/>
        </w:rPr>
      </w:pPr>
    </w:p>
    <w:p w14:paraId="6743D26D" w14:textId="77777777" w:rsidR="00F6442B" w:rsidRDefault="00F6442B">
      <w:pPr>
        <w:pStyle w:val="P68B1DB1-Normal4"/>
        <w:jc w:val="both"/>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0"/>
        <w:gridCol w:w="6126"/>
        <w:gridCol w:w="1814"/>
      </w:tblGrid>
      <w:tr w:rsidR="002D6B05" w:rsidRPr="00F6442B" w:rsidDel="00F6442B" w14:paraId="0EB2C552" w14:textId="5655290D" w:rsidTr="006C6FD9">
        <w:trPr>
          <w:trHeight w:val="1166"/>
          <w:del w:id="147" w:author="stephan dasse" w:date="2021-09-07T09:18:00Z"/>
        </w:trPr>
        <w:tc>
          <w:tcPr>
            <w:tcW w:w="1240" w:type="dxa"/>
            <w:vAlign w:val="center"/>
          </w:tcPr>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0"/>
              <w:gridCol w:w="6126"/>
              <w:gridCol w:w="1814"/>
            </w:tblGrid>
            <w:tr w:rsidR="00F6442B" w:rsidRPr="00F6442B" w14:paraId="3428FC1D" w14:textId="77777777" w:rsidTr="006C6FD9">
              <w:trPr>
                <w:trHeight w:val="1166"/>
                <w:ins w:id="148" w:author="stephan dasse" w:date="2021-09-07T09:18:00Z"/>
              </w:trPr>
              <w:tc>
                <w:tcPr>
                  <w:tcW w:w="1240" w:type="dxa"/>
                  <w:vAlign w:val="center"/>
                </w:tcPr>
                <w:p w14:paraId="20A5E337" w14:textId="77777777" w:rsidR="00F6442B" w:rsidRDefault="00F6442B" w:rsidP="006C6FD9">
                  <w:pPr>
                    <w:jc w:val="center"/>
                    <w:rPr>
                      <w:ins w:id="149" w:author="stephan dasse" w:date="2021-09-07T09:18:00Z"/>
                      <w:rFonts w:ascii="Arial" w:eastAsia="Arial" w:hAnsi="Arial" w:cs="Arial"/>
                      <w:b/>
                      <w:sz w:val="20"/>
                      <w:shd w:val="clear" w:color="auto" w:fill="B7B7B7"/>
                    </w:rPr>
                  </w:pPr>
                  <w:ins w:id="150" w:author="stephan dasse" w:date="2021-09-07T09:18:00Z">
                    <w:r>
                      <w:rPr>
                        <w:rFonts w:ascii="Arial" w:eastAsia="Arial" w:hAnsi="Arial" w:cs="Arial"/>
                        <w:b/>
                        <w:sz w:val="20"/>
                        <w:shd w:val="clear" w:color="auto" w:fill="B7B7B7"/>
                      </w:rPr>
                      <w:t>Date</w:t>
                    </w:r>
                  </w:ins>
                </w:p>
              </w:tc>
              <w:tc>
                <w:tcPr>
                  <w:tcW w:w="6126" w:type="dxa"/>
                  <w:vAlign w:val="center"/>
                </w:tcPr>
                <w:p w14:paraId="170A865B" w14:textId="77777777" w:rsidR="00F6442B" w:rsidRDefault="00F6442B" w:rsidP="006C6FD9">
                  <w:pPr>
                    <w:jc w:val="center"/>
                    <w:rPr>
                      <w:ins w:id="151" w:author="stephan dasse" w:date="2021-09-07T09:18:00Z"/>
                      <w:rFonts w:ascii="Arial" w:eastAsia="Arial" w:hAnsi="Arial" w:cs="Arial"/>
                      <w:b/>
                      <w:sz w:val="20"/>
                      <w:shd w:val="clear" w:color="auto" w:fill="B7B7B7"/>
                    </w:rPr>
                  </w:pPr>
                  <w:ins w:id="152" w:author="stephan dasse" w:date="2021-09-07T09:18:00Z">
                    <w:r>
                      <w:rPr>
                        <w:rFonts w:ascii="Arial" w:eastAsia="Arial" w:hAnsi="Arial" w:cs="Arial"/>
                        <w:b/>
                        <w:sz w:val="20"/>
                        <w:shd w:val="clear" w:color="auto" w:fill="B7B7B7"/>
                      </w:rPr>
                      <w:t>Etudes</w:t>
                    </w:r>
                  </w:ins>
                </w:p>
              </w:tc>
              <w:tc>
                <w:tcPr>
                  <w:tcW w:w="1814" w:type="dxa"/>
                  <w:vAlign w:val="center"/>
                </w:tcPr>
                <w:p w14:paraId="09D10E94" w14:textId="77777777" w:rsidR="00F6442B" w:rsidRPr="002D6B05" w:rsidRDefault="00F6442B" w:rsidP="006C6FD9">
                  <w:pPr>
                    <w:jc w:val="center"/>
                    <w:rPr>
                      <w:ins w:id="153" w:author="stephan dasse" w:date="2021-09-07T09:18:00Z"/>
                      <w:rFonts w:ascii="Arial" w:eastAsia="Arial" w:hAnsi="Arial" w:cs="Arial"/>
                      <w:b/>
                      <w:sz w:val="20"/>
                      <w:shd w:val="clear" w:color="auto" w:fill="B7B7B7"/>
                      <w:lang w:val="fr-FR"/>
                    </w:rPr>
                  </w:pPr>
                  <w:ins w:id="154" w:author="stephan dasse" w:date="2021-09-07T09:18:00Z">
                    <w:r w:rsidRPr="002D6B05">
                      <w:rPr>
                        <w:rFonts w:ascii="Arial" w:eastAsia="Arial" w:hAnsi="Arial" w:cs="Arial"/>
                        <w:b/>
                        <w:sz w:val="20"/>
                        <w:shd w:val="clear" w:color="auto" w:fill="B7B7B7"/>
                        <w:lang w:val="fr-FR"/>
                      </w:rPr>
                      <w:t xml:space="preserve">Conclusion sur la transmission de </w:t>
                    </w:r>
                    <w:proofErr w:type="spellStart"/>
                    <w:r w:rsidRPr="002D6B05">
                      <w:rPr>
                        <w:rFonts w:ascii="Arial" w:eastAsia="Arial" w:hAnsi="Arial" w:cs="Arial"/>
                        <w:b/>
                        <w:sz w:val="20"/>
                        <w:shd w:val="clear" w:color="auto" w:fill="B7B7B7"/>
                        <w:lang w:val="fr-FR"/>
                      </w:rPr>
                      <w:t>CLso</w:t>
                    </w:r>
                    <w:proofErr w:type="spellEnd"/>
                    <w:r w:rsidRPr="002D6B05">
                      <w:rPr>
                        <w:rFonts w:ascii="Arial" w:eastAsia="Arial" w:hAnsi="Arial" w:cs="Arial"/>
                        <w:b/>
                        <w:sz w:val="20"/>
                        <w:shd w:val="clear" w:color="auto" w:fill="B7B7B7"/>
                        <w:lang w:val="fr-FR"/>
                      </w:rPr>
                      <w:t xml:space="preserve"> sur la semence</w:t>
                    </w:r>
                  </w:ins>
                </w:p>
              </w:tc>
            </w:tr>
            <w:tr w:rsidR="00F6442B" w14:paraId="61937F7E" w14:textId="77777777" w:rsidTr="006C6FD9">
              <w:trPr>
                <w:trHeight w:val="1093"/>
                <w:ins w:id="155" w:author="stephan dasse" w:date="2021-09-07T09:18:00Z"/>
              </w:trPr>
              <w:tc>
                <w:tcPr>
                  <w:tcW w:w="1240" w:type="dxa"/>
                  <w:vAlign w:val="center"/>
                </w:tcPr>
                <w:p w14:paraId="235CAECB" w14:textId="77777777" w:rsidR="00F6442B" w:rsidRDefault="00F6442B" w:rsidP="006C6FD9">
                  <w:pPr>
                    <w:jc w:val="center"/>
                    <w:rPr>
                      <w:ins w:id="156" w:author="stephan dasse" w:date="2021-09-07T09:18:00Z"/>
                      <w:rFonts w:ascii="Arial" w:eastAsia="Arial" w:hAnsi="Arial" w:cs="Arial"/>
                      <w:sz w:val="20"/>
                      <w:shd w:val="clear" w:color="auto" w:fill="B7B7B7"/>
                    </w:rPr>
                  </w:pPr>
                  <w:ins w:id="157" w:author="stephan dasse" w:date="2021-09-07T09:18:00Z">
                    <w:r>
                      <w:rPr>
                        <w:rFonts w:ascii="Arial" w:eastAsia="Arial" w:hAnsi="Arial" w:cs="Arial"/>
                        <w:sz w:val="20"/>
                        <w:shd w:val="clear" w:color="auto" w:fill="B7B7B7"/>
                      </w:rPr>
                      <w:t>2015</w:t>
                    </w:r>
                  </w:ins>
                </w:p>
              </w:tc>
              <w:tc>
                <w:tcPr>
                  <w:tcW w:w="6126" w:type="dxa"/>
                  <w:vAlign w:val="center"/>
                </w:tcPr>
                <w:p w14:paraId="35AA5573" w14:textId="77777777" w:rsidR="00F6442B" w:rsidRPr="002D6B05" w:rsidRDefault="00F6442B" w:rsidP="006C6FD9">
                  <w:pPr>
                    <w:jc w:val="both"/>
                    <w:rPr>
                      <w:ins w:id="158" w:author="stephan dasse" w:date="2021-09-07T09:18:00Z"/>
                      <w:rFonts w:ascii="Arial" w:eastAsia="Arial" w:hAnsi="Arial" w:cs="Arial"/>
                      <w:b/>
                      <w:sz w:val="20"/>
                      <w:shd w:val="clear" w:color="auto" w:fill="B7B7B7"/>
                      <w:lang w:val="fr-FR"/>
                    </w:rPr>
                  </w:pPr>
                  <w:proofErr w:type="spellStart"/>
                  <w:ins w:id="159" w:author="stephan dasse" w:date="2021-09-07T09:18:00Z">
                    <w:r w:rsidRPr="002D6B05">
                      <w:rPr>
                        <w:rFonts w:ascii="Arial" w:eastAsia="Arial" w:hAnsi="Arial" w:cs="Arial"/>
                        <w:b/>
                        <w:sz w:val="20"/>
                        <w:shd w:val="clear" w:color="auto" w:fill="B7B7B7"/>
                        <w:lang w:val="fr-FR"/>
                      </w:rPr>
                      <w:t>Bertolini</w:t>
                    </w:r>
                    <w:proofErr w:type="spellEnd"/>
                    <w:r w:rsidRPr="002D6B05">
                      <w:rPr>
                        <w:rFonts w:ascii="Arial" w:eastAsia="Arial" w:hAnsi="Arial" w:cs="Arial"/>
                        <w:b/>
                        <w:sz w:val="20"/>
                        <w:shd w:val="clear" w:color="auto" w:fill="B7B7B7"/>
                        <w:lang w:val="fr-FR"/>
                      </w:rPr>
                      <w:t xml:space="preserve"> et al. (2015) : </w:t>
                    </w:r>
                  </w:ins>
                </w:p>
                <w:p w14:paraId="629CDCFD" w14:textId="77777777" w:rsidR="00F6442B" w:rsidRPr="00AE3C0C" w:rsidRDefault="00F6442B" w:rsidP="006C6FD9">
                  <w:pPr>
                    <w:jc w:val="both"/>
                    <w:rPr>
                      <w:ins w:id="160" w:author="stephan dasse" w:date="2021-09-07T09:18:00Z"/>
                      <w:rFonts w:ascii="Arial" w:eastAsia="Arial" w:hAnsi="Arial" w:cs="Arial"/>
                      <w:sz w:val="20"/>
                      <w:shd w:val="clear" w:color="auto" w:fill="B7B7B7"/>
                    </w:rPr>
                  </w:pPr>
                  <w:ins w:id="161" w:author="stephan dasse" w:date="2021-09-07T09:18:00Z">
                    <w:r w:rsidRPr="002D6B05">
                      <w:rPr>
                        <w:rFonts w:ascii="Arial" w:eastAsia="Arial" w:hAnsi="Arial" w:cs="Arial"/>
                        <w:sz w:val="20"/>
                        <w:shd w:val="clear" w:color="auto" w:fill="B7B7B7"/>
                        <w:lang w:val="fr-FR"/>
                      </w:rPr>
                      <w:t xml:space="preserve">E. </w:t>
                    </w:r>
                    <w:proofErr w:type="spellStart"/>
                    <w:proofErr w:type="gramStart"/>
                    <w:r w:rsidRPr="002D6B05">
                      <w:rPr>
                        <w:rFonts w:ascii="Arial" w:eastAsia="Arial" w:hAnsi="Arial" w:cs="Arial"/>
                        <w:sz w:val="20"/>
                        <w:shd w:val="clear" w:color="auto" w:fill="B7B7B7"/>
                        <w:lang w:val="fr-FR"/>
                      </w:rPr>
                      <w:t>Bertolini</w:t>
                    </w:r>
                    <w:proofErr w:type="spellEnd"/>
                    <w:r w:rsidRPr="002D6B05">
                      <w:rPr>
                        <w:rFonts w:ascii="Arial" w:eastAsia="Arial" w:hAnsi="Arial" w:cs="Arial"/>
                        <w:sz w:val="20"/>
                        <w:shd w:val="clear" w:color="auto" w:fill="B7B7B7"/>
                        <w:lang w:val="fr-FR"/>
                      </w:rPr>
                      <w:t>;</w:t>
                    </w:r>
                    <w:proofErr w:type="gramEnd"/>
                    <w:r w:rsidRPr="002D6B05">
                      <w:rPr>
                        <w:rFonts w:ascii="Arial" w:eastAsia="Arial" w:hAnsi="Arial" w:cs="Arial"/>
                        <w:sz w:val="20"/>
                        <w:shd w:val="clear" w:color="auto" w:fill="B7B7B7"/>
                        <w:lang w:val="fr-FR"/>
                      </w:rPr>
                      <w:t xml:space="preserve"> G. </w:t>
                    </w:r>
                    <w:proofErr w:type="spellStart"/>
                    <w:r w:rsidRPr="002D6B05">
                      <w:rPr>
                        <w:rFonts w:ascii="Arial" w:eastAsia="Arial" w:hAnsi="Arial" w:cs="Arial"/>
                        <w:sz w:val="20"/>
                        <w:shd w:val="clear" w:color="auto" w:fill="B7B7B7"/>
                        <w:lang w:val="fr-FR"/>
                      </w:rPr>
                      <w:t>Teresani</w:t>
                    </w:r>
                    <w:proofErr w:type="spellEnd"/>
                    <w:r w:rsidRPr="002D6B05">
                      <w:rPr>
                        <w:rFonts w:ascii="Arial" w:eastAsia="Arial" w:hAnsi="Arial" w:cs="Arial"/>
                        <w:sz w:val="20"/>
                        <w:shd w:val="clear" w:color="auto" w:fill="B7B7B7"/>
                        <w:lang w:val="fr-FR"/>
                      </w:rPr>
                      <w:t xml:space="preserve">; M. </w:t>
                    </w:r>
                    <w:proofErr w:type="spellStart"/>
                    <w:r w:rsidRPr="002D6B05">
                      <w:rPr>
                        <w:rFonts w:ascii="Arial" w:eastAsia="Arial" w:hAnsi="Arial" w:cs="Arial"/>
                        <w:sz w:val="20"/>
                        <w:shd w:val="clear" w:color="auto" w:fill="B7B7B7"/>
                        <w:lang w:val="fr-FR"/>
                      </w:rPr>
                      <w:t>Loiseau</w:t>
                    </w:r>
                    <w:proofErr w:type="spellEnd"/>
                    <w:r w:rsidRPr="002D6B05">
                      <w:rPr>
                        <w:rFonts w:ascii="Arial" w:eastAsia="Arial" w:hAnsi="Arial" w:cs="Arial"/>
                        <w:sz w:val="20"/>
                        <w:shd w:val="clear" w:color="auto" w:fill="B7B7B7"/>
                        <w:lang w:val="fr-FR"/>
                      </w:rPr>
                      <w:t xml:space="preserve">; F. Tanaka; S. Barbe; C. Martinez; P. </w:t>
                    </w:r>
                    <w:proofErr w:type="spellStart"/>
                    <w:r w:rsidRPr="002D6B05">
                      <w:rPr>
                        <w:rFonts w:ascii="Arial" w:eastAsia="Arial" w:hAnsi="Arial" w:cs="Arial"/>
                        <w:sz w:val="20"/>
                        <w:shd w:val="clear" w:color="auto" w:fill="B7B7B7"/>
                        <w:lang w:val="fr-FR"/>
                      </w:rPr>
                      <w:t>Gentit</w:t>
                    </w:r>
                    <w:proofErr w:type="spellEnd"/>
                    <w:r w:rsidRPr="002D6B05">
                      <w:rPr>
                        <w:rFonts w:ascii="Arial" w:eastAsia="Arial" w:hAnsi="Arial" w:cs="Arial"/>
                        <w:sz w:val="20"/>
                        <w:shd w:val="clear" w:color="auto" w:fill="B7B7B7"/>
                        <w:lang w:val="fr-FR"/>
                      </w:rPr>
                      <w:t xml:space="preserve">; M. </w:t>
                    </w:r>
                    <w:proofErr w:type="spellStart"/>
                    <w:r w:rsidRPr="002D6B05">
                      <w:rPr>
                        <w:rFonts w:ascii="Arial" w:eastAsia="Arial" w:hAnsi="Arial" w:cs="Arial"/>
                        <w:sz w:val="20"/>
                        <w:shd w:val="clear" w:color="auto" w:fill="B7B7B7"/>
                        <w:lang w:val="fr-FR"/>
                      </w:rPr>
                      <w:t>López</w:t>
                    </w:r>
                    <w:proofErr w:type="spellEnd"/>
                    <w:r w:rsidRPr="002D6B05">
                      <w:rPr>
                        <w:rFonts w:ascii="Arial" w:eastAsia="Arial" w:hAnsi="Arial" w:cs="Arial"/>
                        <w:sz w:val="20"/>
                        <w:shd w:val="clear" w:color="auto" w:fill="B7B7B7"/>
                        <w:lang w:val="fr-FR"/>
                      </w:rPr>
                      <w:t xml:space="preserve"> y M. Cambra. </w:t>
                    </w:r>
                    <w:r>
                      <w:rPr>
                        <w:rFonts w:ascii="Arial" w:eastAsia="Arial" w:hAnsi="Arial" w:cs="Arial"/>
                        <w:sz w:val="20"/>
                        <w:shd w:val="clear" w:color="auto" w:fill="B7B7B7"/>
                      </w:rPr>
                      <w:t>2015. Transmission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in carrot seeds. </w:t>
                    </w:r>
                    <w:proofErr w:type="spellStart"/>
                    <w:r w:rsidRPr="00AE3C0C">
                      <w:rPr>
                        <w:rFonts w:ascii="Arial" w:eastAsia="Arial" w:hAnsi="Arial" w:cs="Arial"/>
                        <w:sz w:val="20"/>
                        <w:shd w:val="clear" w:color="auto" w:fill="B7B7B7"/>
                      </w:rPr>
                      <w:t>PlantPathology</w:t>
                    </w:r>
                    <w:proofErr w:type="spellEnd"/>
                    <w:r w:rsidRPr="00AE3C0C">
                      <w:rPr>
                        <w:rFonts w:ascii="Arial" w:eastAsia="Arial" w:hAnsi="Arial" w:cs="Arial"/>
                        <w:sz w:val="20"/>
                        <w:shd w:val="clear" w:color="auto" w:fill="B7B7B7"/>
                      </w:rPr>
                      <w:t xml:space="preserve"> 64 (2): 276-285, April 2015. First published: 21 May 2014. </w:t>
                    </w:r>
                  </w:ins>
                </w:p>
                <w:p w14:paraId="36D6C94D" w14:textId="77777777" w:rsidR="00F6442B" w:rsidRPr="00AE3C0C" w:rsidRDefault="00F6442B" w:rsidP="006C6FD9">
                  <w:pPr>
                    <w:jc w:val="both"/>
                    <w:rPr>
                      <w:ins w:id="162" w:author="stephan dasse" w:date="2021-09-07T09:18:00Z"/>
                      <w:rFonts w:ascii="Arial" w:eastAsia="Arial" w:hAnsi="Arial" w:cs="Arial"/>
                      <w:sz w:val="20"/>
                      <w:shd w:val="clear" w:color="auto" w:fill="B7B7B7"/>
                    </w:rPr>
                  </w:pPr>
                  <w:ins w:id="163" w:author="stephan dasse" w:date="2021-09-07T09:18:00Z">
                    <w:r w:rsidRPr="00AE3C0C">
                      <w:rPr>
                        <w:rFonts w:ascii="Arial" w:eastAsia="Arial" w:hAnsi="Arial" w:cs="Arial"/>
                        <w:sz w:val="20"/>
                        <w:shd w:val="clear" w:color="auto" w:fill="B7B7B7"/>
                      </w:rPr>
                      <w:t xml:space="preserve">Disponible </w:t>
                    </w:r>
                    <w:proofErr w:type="gramStart"/>
                    <w:r w:rsidRPr="00AE3C0C">
                      <w:rPr>
                        <w:rFonts w:ascii="Arial" w:eastAsia="Arial" w:hAnsi="Arial" w:cs="Arial"/>
                        <w:sz w:val="20"/>
                        <w:shd w:val="clear" w:color="auto" w:fill="B7B7B7"/>
                      </w:rPr>
                      <w:t>sur :</w:t>
                    </w:r>
                    <w:proofErr w:type="gramEnd"/>
                    <w:r w:rsidRPr="00AE3C0C">
                      <w:rPr>
                        <w:rFonts w:ascii="Arial" w:eastAsia="Arial" w:hAnsi="Arial" w:cs="Arial"/>
                        <w:sz w:val="20"/>
                        <w:shd w:val="clear" w:color="auto" w:fill="B7B7B7"/>
                      </w:rPr>
                      <w:t xml:space="preserve"> </w:t>
                    </w:r>
                  </w:ins>
                </w:p>
                <w:p w14:paraId="68F55E52" w14:textId="77777777" w:rsidR="00F6442B" w:rsidRPr="00AE3C0C" w:rsidRDefault="00F6442B" w:rsidP="006C6FD9">
                  <w:pPr>
                    <w:jc w:val="both"/>
                    <w:rPr>
                      <w:ins w:id="164" w:author="stephan dasse" w:date="2021-09-07T09:18:00Z"/>
                      <w:rFonts w:ascii="Arial" w:eastAsia="Arial" w:hAnsi="Arial" w:cs="Arial"/>
                      <w:sz w:val="20"/>
                      <w:shd w:val="clear" w:color="auto" w:fill="B7B7B7"/>
                    </w:rPr>
                  </w:pPr>
                  <w:ins w:id="165" w:author="stephan dasse" w:date="2021-09-07T09:18:00Z">
                    <w:r>
                      <w:fldChar w:fldCharType="begin"/>
                    </w:r>
                    <w:r>
                      <w:instrText xml:space="preserve"> HYPERLINK "https://bsppjournals.onlinelibrary.wiley.com/doi/full/10.1111/ppa.12245" \h </w:instrText>
                    </w:r>
                    <w:r>
                      <w:fldChar w:fldCharType="separate"/>
                    </w:r>
                    <w:r w:rsidRPr="00AE3C0C">
                      <w:rPr>
                        <w:rFonts w:ascii="Arial" w:eastAsia="Arial" w:hAnsi="Arial" w:cs="Arial"/>
                        <w:color w:val="0563C1"/>
                        <w:sz w:val="20"/>
                        <w:u w:val="single"/>
                        <w:shd w:val="clear" w:color="auto" w:fill="B7B7B7"/>
                      </w:rPr>
                      <w:t>https://bsppjournals.onlinelibrary.wiley.com/doi/full/10.1111/ppa.12245</w:t>
                    </w:r>
                    <w:r>
                      <w:rPr>
                        <w:rFonts w:ascii="Arial" w:eastAsia="Arial" w:hAnsi="Arial" w:cs="Arial"/>
                        <w:color w:val="0563C1"/>
                        <w:sz w:val="20"/>
                        <w:u w:val="single"/>
                        <w:shd w:val="clear" w:color="auto" w:fill="B7B7B7"/>
                      </w:rPr>
                      <w:fldChar w:fldCharType="end"/>
                    </w:r>
                    <w:r w:rsidRPr="00AE3C0C">
                      <w:rPr>
                        <w:rFonts w:ascii="Arial" w:eastAsia="Arial" w:hAnsi="Arial" w:cs="Arial"/>
                        <w:sz w:val="20"/>
                        <w:shd w:val="clear" w:color="auto" w:fill="B7B7B7"/>
                      </w:rPr>
                      <w:t xml:space="preserve"> </w:t>
                    </w:r>
                  </w:ins>
                </w:p>
              </w:tc>
              <w:tc>
                <w:tcPr>
                  <w:tcW w:w="1814" w:type="dxa"/>
                  <w:vAlign w:val="center"/>
                </w:tcPr>
                <w:p w14:paraId="28305757" w14:textId="77777777" w:rsidR="00F6442B" w:rsidRDefault="00F6442B" w:rsidP="006C6FD9">
                  <w:pPr>
                    <w:jc w:val="center"/>
                    <w:rPr>
                      <w:ins w:id="166" w:author="stephan dasse" w:date="2021-09-07T09:18:00Z"/>
                      <w:rFonts w:ascii="Arial" w:eastAsia="Arial" w:hAnsi="Arial" w:cs="Arial"/>
                      <w:sz w:val="20"/>
                      <w:shd w:val="clear" w:color="auto" w:fill="B7B7B7"/>
                    </w:rPr>
                  </w:pPr>
                  <w:ins w:id="167" w:author="stephan dasse" w:date="2021-09-07T09:18:00Z">
                    <w:r>
                      <w:rPr>
                        <w:rFonts w:ascii="Arial" w:eastAsia="Arial" w:hAnsi="Arial" w:cs="Arial"/>
                        <w:sz w:val="20"/>
                        <w:shd w:val="clear" w:color="auto" w:fill="B7B7B7"/>
                      </w:rPr>
                      <w:t>Transmission</w:t>
                    </w:r>
                  </w:ins>
                </w:p>
              </w:tc>
            </w:tr>
            <w:tr w:rsidR="00F6442B" w14:paraId="7ED75740" w14:textId="77777777" w:rsidTr="006C6FD9">
              <w:trPr>
                <w:trHeight w:val="1097"/>
                <w:ins w:id="168" w:author="stephan dasse" w:date="2021-09-07T09:18:00Z"/>
              </w:trPr>
              <w:tc>
                <w:tcPr>
                  <w:tcW w:w="1240" w:type="dxa"/>
                  <w:vAlign w:val="center"/>
                </w:tcPr>
                <w:p w14:paraId="728EEB46" w14:textId="77777777" w:rsidR="00F6442B" w:rsidRDefault="00F6442B" w:rsidP="006C6FD9">
                  <w:pPr>
                    <w:jc w:val="center"/>
                    <w:rPr>
                      <w:ins w:id="169" w:author="stephan dasse" w:date="2021-09-07T09:18:00Z"/>
                      <w:rFonts w:ascii="Arial" w:eastAsia="Arial" w:hAnsi="Arial" w:cs="Arial"/>
                      <w:sz w:val="20"/>
                      <w:shd w:val="clear" w:color="auto" w:fill="B7B7B7"/>
                    </w:rPr>
                  </w:pPr>
                  <w:ins w:id="170" w:author="stephan dasse" w:date="2021-09-07T09:18:00Z">
                    <w:r>
                      <w:rPr>
                        <w:rFonts w:ascii="Arial" w:eastAsia="Arial" w:hAnsi="Arial" w:cs="Arial"/>
                        <w:sz w:val="20"/>
                        <w:shd w:val="clear" w:color="auto" w:fill="B7B7B7"/>
                      </w:rPr>
                      <w:t>2017</w:t>
                    </w:r>
                  </w:ins>
                </w:p>
              </w:tc>
              <w:tc>
                <w:tcPr>
                  <w:tcW w:w="6126" w:type="dxa"/>
                  <w:vAlign w:val="center"/>
                </w:tcPr>
                <w:p w14:paraId="6FE4C8D9" w14:textId="77777777" w:rsidR="00F6442B" w:rsidRPr="002D6B05" w:rsidRDefault="00F6442B" w:rsidP="006C6FD9">
                  <w:pPr>
                    <w:jc w:val="both"/>
                    <w:rPr>
                      <w:ins w:id="171" w:author="stephan dasse" w:date="2021-09-07T09:18:00Z"/>
                      <w:rFonts w:ascii="Arial" w:eastAsia="Arial" w:hAnsi="Arial" w:cs="Arial"/>
                      <w:b/>
                      <w:sz w:val="20"/>
                      <w:shd w:val="clear" w:color="auto" w:fill="B7B7B7"/>
                      <w:lang w:val="fr-FR"/>
                    </w:rPr>
                  </w:pPr>
                  <w:proofErr w:type="spellStart"/>
                  <w:ins w:id="172" w:author="stephan dasse" w:date="2021-09-07T09:18:00Z">
                    <w:r w:rsidRPr="002D6B05">
                      <w:rPr>
                        <w:rFonts w:ascii="Arial" w:eastAsia="Arial" w:hAnsi="Arial" w:cs="Arial"/>
                        <w:b/>
                        <w:sz w:val="20"/>
                        <w:shd w:val="clear" w:color="auto" w:fill="B7B7B7"/>
                        <w:lang w:val="fr-FR"/>
                      </w:rPr>
                      <w:t>Loiseau</w:t>
                    </w:r>
                    <w:proofErr w:type="spellEnd"/>
                    <w:r w:rsidRPr="002D6B05">
                      <w:rPr>
                        <w:rFonts w:ascii="Arial" w:eastAsia="Arial" w:hAnsi="Arial" w:cs="Arial"/>
                        <w:b/>
                        <w:sz w:val="20"/>
                        <w:shd w:val="clear" w:color="auto" w:fill="B7B7B7"/>
                        <w:lang w:val="fr-FR"/>
                      </w:rPr>
                      <w:t>, M. et al. (2017a) :</w:t>
                    </w:r>
                  </w:ins>
                </w:p>
                <w:p w14:paraId="36FA26BE" w14:textId="77777777" w:rsidR="00F6442B" w:rsidRDefault="00F6442B" w:rsidP="006C6FD9">
                  <w:pPr>
                    <w:jc w:val="both"/>
                    <w:rPr>
                      <w:ins w:id="173" w:author="stephan dasse" w:date="2021-09-07T09:18:00Z"/>
                      <w:rFonts w:ascii="Arial" w:eastAsia="Arial" w:hAnsi="Arial" w:cs="Arial"/>
                      <w:sz w:val="20"/>
                      <w:shd w:val="clear" w:color="auto" w:fill="B7B7B7"/>
                    </w:rPr>
                  </w:pPr>
                  <w:ins w:id="174" w:author="stephan dasse" w:date="2021-09-07T09:18:00Z">
                    <w:r w:rsidRPr="002D6B05">
                      <w:rPr>
                        <w:rFonts w:ascii="Arial" w:eastAsia="Arial" w:hAnsi="Arial" w:cs="Arial"/>
                        <w:sz w:val="20"/>
                        <w:shd w:val="clear" w:color="auto" w:fill="B7B7B7"/>
                        <w:lang w:val="fr-FR"/>
                      </w:rPr>
                      <w:t xml:space="preserve">M. </w:t>
                    </w:r>
                    <w:proofErr w:type="spellStart"/>
                    <w:r w:rsidRPr="002D6B05">
                      <w:rPr>
                        <w:rFonts w:ascii="Arial" w:eastAsia="Arial" w:hAnsi="Arial" w:cs="Arial"/>
                        <w:sz w:val="20"/>
                        <w:shd w:val="clear" w:color="auto" w:fill="B7B7B7"/>
                        <w:lang w:val="fr-FR"/>
                      </w:rPr>
                      <w:t>Loiseau</w:t>
                    </w:r>
                    <w:proofErr w:type="spellEnd"/>
                    <w:r w:rsidRPr="002D6B05">
                      <w:rPr>
                        <w:rFonts w:ascii="Arial" w:eastAsia="Arial" w:hAnsi="Arial" w:cs="Arial"/>
                        <w:sz w:val="20"/>
                        <w:shd w:val="clear" w:color="auto" w:fill="B7B7B7"/>
                        <w:lang w:val="fr-FR"/>
                      </w:rPr>
                      <w:t xml:space="preserve">, I. </w:t>
                    </w:r>
                    <w:proofErr w:type="spellStart"/>
                    <w:r w:rsidRPr="002D6B05">
                      <w:rPr>
                        <w:rFonts w:ascii="Arial" w:eastAsia="Arial" w:hAnsi="Arial" w:cs="Arial"/>
                        <w:sz w:val="20"/>
                        <w:shd w:val="clear" w:color="auto" w:fill="B7B7B7"/>
                        <w:lang w:val="fr-FR"/>
                      </w:rPr>
                      <w:t>Renaudin</w:t>
                    </w:r>
                    <w:proofErr w:type="spellEnd"/>
                    <w:r w:rsidRPr="002D6B05">
                      <w:rPr>
                        <w:rFonts w:ascii="Arial" w:eastAsia="Arial" w:hAnsi="Arial" w:cs="Arial"/>
                        <w:sz w:val="20"/>
                        <w:shd w:val="clear" w:color="auto" w:fill="B7B7B7"/>
                        <w:lang w:val="fr-FR"/>
                      </w:rPr>
                      <w:t xml:space="preserve">, P. </w:t>
                    </w:r>
                    <w:proofErr w:type="spellStart"/>
                    <w:r w:rsidRPr="002D6B05">
                      <w:rPr>
                        <w:rFonts w:ascii="Arial" w:eastAsia="Arial" w:hAnsi="Arial" w:cs="Arial"/>
                        <w:sz w:val="20"/>
                        <w:shd w:val="clear" w:color="auto" w:fill="B7B7B7"/>
                        <w:lang w:val="fr-FR"/>
                      </w:rPr>
                      <w:t>Cousseau-Suhard</w:t>
                    </w:r>
                    <w:proofErr w:type="spellEnd"/>
                    <w:r w:rsidRPr="002D6B05">
                      <w:rPr>
                        <w:rFonts w:ascii="Arial" w:eastAsia="Arial" w:hAnsi="Arial" w:cs="Arial"/>
                        <w:sz w:val="20"/>
                        <w:shd w:val="clear" w:color="auto" w:fill="B7B7B7"/>
                        <w:lang w:val="fr-FR"/>
                      </w:rPr>
                      <w:t xml:space="preserve">, P.-M. Lucas, A. </w:t>
                    </w:r>
                    <w:proofErr w:type="spellStart"/>
                    <w:r w:rsidRPr="002D6B05">
                      <w:rPr>
                        <w:rFonts w:ascii="Arial" w:eastAsia="Arial" w:hAnsi="Arial" w:cs="Arial"/>
                        <w:sz w:val="20"/>
                        <w:shd w:val="clear" w:color="auto" w:fill="B7B7B7"/>
                        <w:lang w:val="fr-FR"/>
                      </w:rPr>
                      <w:t>Forveille</w:t>
                    </w:r>
                    <w:proofErr w:type="spellEnd"/>
                    <w:r w:rsidRPr="002D6B05">
                      <w:rPr>
                        <w:rFonts w:ascii="Arial" w:eastAsia="Arial" w:hAnsi="Arial" w:cs="Arial"/>
                        <w:sz w:val="20"/>
                        <w:shd w:val="clear" w:color="auto" w:fill="B7B7B7"/>
                        <w:lang w:val="fr-FR"/>
                      </w:rPr>
                      <w:t xml:space="preserve">, and P. </w:t>
                    </w:r>
                    <w:proofErr w:type="spellStart"/>
                    <w:r w:rsidRPr="002D6B05">
                      <w:rPr>
                        <w:rFonts w:ascii="Arial" w:eastAsia="Arial" w:hAnsi="Arial" w:cs="Arial"/>
                        <w:sz w:val="20"/>
                        <w:shd w:val="clear" w:color="auto" w:fill="B7B7B7"/>
                        <w:lang w:val="fr-FR"/>
                      </w:rPr>
                      <w:t>Gentit</w:t>
                    </w:r>
                    <w:proofErr w:type="spellEnd"/>
                    <w:r w:rsidRPr="002D6B05">
                      <w:rPr>
                        <w:rFonts w:ascii="Arial" w:eastAsia="Arial" w:hAnsi="Arial" w:cs="Arial"/>
                        <w:sz w:val="20"/>
                        <w:shd w:val="clear" w:color="auto" w:fill="B7B7B7"/>
                        <w:lang w:val="fr-FR"/>
                      </w:rPr>
                      <w:t xml:space="preserve"> (ANSES). </w:t>
                    </w:r>
                    <w:r>
                      <w:rPr>
                        <w:rFonts w:ascii="Arial" w:eastAsia="Arial" w:hAnsi="Arial" w:cs="Arial"/>
                        <w:sz w:val="20"/>
                        <w:shd w:val="clear" w:color="auto" w:fill="B7B7B7"/>
                      </w:rPr>
                      <w:t>2017. Lack of evidence of vertical transmission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by carrot seeds suggests that seed is not a major transmission pathway. Plant Disease 101(12): 2104-2109, December 2017. </w:t>
                    </w:r>
                  </w:ins>
                </w:p>
                <w:p w14:paraId="35AD0EE1" w14:textId="77777777" w:rsidR="00F6442B" w:rsidRDefault="00F6442B" w:rsidP="006C6FD9">
                  <w:pPr>
                    <w:jc w:val="both"/>
                    <w:rPr>
                      <w:ins w:id="175" w:author="stephan dasse" w:date="2021-09-07T09:18:00Z"/>
                      <w:rFonts w:ascii="Arial" w:eastAsia="Arial" w:hAnsi="Arial" w:cs="Arial"/>
                      <w:sz w:val="20"/>
                      <w:shd w:val="clear" w:color="auto" w:fill="B7B7B7"/>
                    </w:rPr>
                  </w:pPr>
                  <w:ins w:id="176" w:author="stephan dasse" w:date="2021-09-07T09:18:00Z">
                    <w:r>
                      <w:rPr>
                        <w:rFonts w:ascii="Arial" w:eastAsia="Arial" w:hAnsi="Arial" w:cs="Arial"/>
                        <w:sz w:val="20"/>
                        <w:shd w:val="clear" w:color="auto" w:fill="B7B7B7"/>
                      </w:rPr>
                      <w:t xml:space="preserve">Disponible </w:t>
                    </w:r>
                    <w:proofErr w:type="gramStart"/>
                    <w:r>
                      <w:rPr>
                        <w:rFonts w:ascii="Arial" w:eastAsia="Arial" w:hAnsi="Arial" w:cs="Arial"/>
                        <w:sz w:val="20"/>
                        <w:shd w:val="clear" w:color="auto" w:fill="B7B7B7"/>
                      </w:rPr>
                      <w:t>sur :</w:t>
                    </w:r>
                    <w:proofErr w:type="gramEnd"/>
                    <w:r>
                      <w:rPr>
                        <w:rFonts w:ascii="Arial" w:eastAsia="Arial" w:hAnsi="Arial" w:cs="Arial"/>
                        <w:sz w:val="20"/>
                        <w:shd w:val="clear" w:color="auto" w:fill="B7B7B7"/>
                      </w:rPr>
                      <w:t xml:space="preserve"> </w:t>
                    </w:r>
                  </w:ins>
                </w:p>
                <w:p w14:paraId="4B20AEFF" w14:textId="77777777" w:rsidR="00F6442B" w:rsidRDefault="00F6442B" w:rsidP="006C6FD9">
                  <w:pPr>
                    <w:jc w:val="both"/>
                    <w:rPr>
                      <w:ins w:id="177" w:author="stephan dasse" w:date="2021-09-07T09:18:00Z"/>
                      <w:rFonts w:ascii="Arial" w:eastAsia="Arial" w:hAnsi="Arial" w:cs="Arial"/>
                      <w:sz w:val="20"/>
                      <w:shd w:val="clear" w:color="auto" w:fill="B7B7B7"/>
                    </w:rPr>
                  </w:pPr>
                  <w:ins w:id="178" w:author="stephan dasse" w:date="2021-09-07T09:18:00Z">
                    <w:r>
                      <w:fldChar w:fldCharType="begin"/>
                    </w:r>
                    <w:r>
                      <w:instrText xml:space="preserve"> HYPERLINK "https://apsjournals.apsnet.org/doi/10.1094/PDIS-04-17-0531-RE" \h </w:instrText>
                    </w:r>
                    <w:r>
                      <w:fldChar w:fldCharType="separate"/>
                    </w:r>
                    <w:r>
                      <w:rPr>
                        <w:rFonts w:ascii="Arial" w:eastAsia="Arial" w:hAnsi="Arial" w:cs="Arial"/>
                        <w:color w:val="0563C1"/>
                        <w:sz w:val="20"/>
                        <w:u w:val="single"/>
                        <w:shd w:val="clear" w:color="auto" w:fill="B7B7B7"/>
                      </w:rPr>
                      <w:t>https://apsjournals.apsnet.org/doi/10.1094/PDIS-04-17-0531-RE</w:t>
                    </w:r>
                    <w:r>
                      <w:rPr>
                        <w:rFonts w:ascii="Arial" w:eastAsia="Arial" w:hAnsi="Arial" w:cs="Arial"/>
                        <w:color w:val="0563C1"/>
                        <w:sz w:val="20"/>
                        <w:u w:val="single"/>
                        <w:shd w:val="clear" w:color="auto" w:fill="B7B7B7"/>
                      </w:rPr>
                      <w:fldChar w:fldCharType="end"/>
                    </w:r>
                    <w:r>
                      <w:rPr>
                        <w:rFonts w:ascii="Arial" w:eastAsia="Arial" w:hAnsi="Arial" w:cs="Arial"/>
                        <w:sz w:val="20"/>
                        <w:shd w:val="clear" w:color="auto" w:fill="B7B7B7"/>
                      </w:rPr>
                      <w:t xml:space="preserve"> </w:t>
                    </w:r>
                  </w:ins>
                </w:p>
              </w:tc>
              <w:tc>
                <w:tcPr>
                  <w:tcW w:w="1814" w:type="dxa"/>
                  <w:vAlign w:val="center"/>
                </w:tcPr>
                <w:p w14:paraId="3FE63DA2" w14:textId="77777777" w:rsidR="00F6442B" w:rsidRDefault="00F6442B" w:rsidP="006C6FD9">
                  <w:pPr>
                    <w:jc w:val="center"/>
                    <w:rPr>
                      <w:ins w:id="179" w:author="stephan dasse" w:date="2021-09-07T09:18:00Z"/>
                      <w:rFonts w:ascii="Arial" w:eastAsia="Arial" w:hAnsi="Arial" w:cs="Arial"/>
                      <w:sz w:val="20"/>
                      <w:shd w:val="clear" w:color="auto" w:fill="B7B7B7"/>
                    </w:rPr>
                  </w:pPr>
                  <w:ins w:id="180" w:author="stephan dasse" w:date="2021-09-07T09:18:00Z">
                    <w:r>
                      <w:rPr>
                        <w:rFonts w:ascii="Arial" w:eastAsia="Arial" w:hAnsi="Arial" w:cs="Arial"/>
                        <w:sz w:val="20"/>
                        <w:shd w:val="clear" w:color="auto" w:fill="B7B7B7"/>
                      </w:rPr>
                      <w:t>Pas de transmission</w:t>
                    </w:r>
                  </w:ins>
                </w:p>
              </w:tc>
            </w:tr>
            <w:tr w:rsidR="00F6442B" w14:paraId="3D525DEA" w14:textId="77777777" w:rsidTr="006C6FD9">
              <w:trPr>
                <w:trHeight w:val="843"/>
                <w:ins w:id="181" w:author="stephan dasse" w:date="2021-09-07T09:18:00Z"/>
              </w:trPr>
              <w:tc>
                <w:tcPr>
                  <w:tcW w:w="1240" w:type="dxa"/>
                  <w:vAlign w:val="center"/>
                </w:tcPr>
                <w:p w14:paraId="263B2591" w14:textId="77777777" w:rsidR="00F6442B" w:rsidRDefault="00F6442B" w:rsidP="006C6FD9">
                  <w:pPr>
                    <w:jc w:val="center"/>
                    <w:rPr>
                      <w:ins w:id="182" w:author="stephan dasse" w:date="2021-09-07T09:18:00Z"/>
                      <w:rFonts w:ascii="Arial" w:eastAsia="Arial" w:hAnsi="Arial" w:cs="Arial"/>
                      <w:sz w:val="20"/>
                      <w:shd w:val="clear" w:color="auto" w:fill="B7B7B7"/>
                    </w:rPr>
                  </w:pPr>
                  <w:ins w:id="183" w:author="stephan dasse" w:date="2021-09-07T09:18:00Z">
                    <w:r>
                      <w:rPr>
                        <w:rFonts w:ascii="Arial" w:eastAsia="Arial" w:hAnsi="Arial" w:cs="Arial"/>
                        <w:sz w:val="20"/>
                        <w:shd w:val="clear" w:color="auto" w:fill="B7B7B7"/>
                      </w:rPr>
                      <w:t>2017</w:t>
                    </w:r>
                  </w:ins>
                </w:p>
              </w:tc>
              <w:tc>
                <w:tcPr>
                  <w:tcW w:w="6126" w:type="dxa"/>
                  <w:vAlign w:val="center"/>
                </w:tcPr>
                <w:p w14:paraId="461CF422" w14:textId="77777777" w:rsidR="00F6442B" w:rsidRPr="002D6B05" w:rsidRDefault="00F6442B" w:rsidP="006C6FD9">
                  <w:pPr>
                    <w:jc w:val="both"/>
                    <w:rPr>
                      <w:ins w:id="184" w:author="stephan dasse" w:date="2021-09-07T09:18:00Z"/>
                      <w:rFonts w:ascii="Arial" w:eastAsia="Arial" w:hAnsi="Arial" w:cs="Arial"/>
                      <w:b/>
                      <w:sz w:val="20"/>
                      <w:shd w:val="clear" w:color="auto" w:fill="B7B7B7"/>
                      <w:lang w:val="fr-FR"/>
                    </w:rPr>
                  </w:pPr>
                  <w:proofErr w:type="spellStart"/>
                  <w:ins w:id="185" w:author="stephan dasse" w:date="2021-09-07T09:18:00Z">
                    <w:r w:rsidRPr="002D6B05">
                      <w:rPr>
                        <w:rFonts w:ascii="Arial" w:eastAsia="Arial" w:hAnsi="Arial" w:cs="Arial"/>
                        <w:b/>
                        <w:sz w:val="20"/>
                        <w:shd w:val="clear" w:color="auto" w:fill="B7B7B7"/>
                        <w:lang w:val="fr-FR"/>
                      </w:rPr>
                      <w:t>Loiseau</w:t>
                    </w:r>
                    <w:proofErr w:type="spellEnd"/>
                    <w:r w:rsidRPr="002D6B05">
                      <w:rPr>
                        <w:rFonts w:ascii="Arial" w:eastAsia="Arial" w:hAnsi="Arial" w:cs="Arial"/>
                        <w:b/>
                        <w:sz w:val="20"/>
                        <w:shd w:val="clear" w:color="auto" w:fill="B7B7B7"/>
                        <w:lang w:val="fr-FR"/>
                      </w:rPr>
                      <w:t xml:space="preserve">, M., et al. (2017b) : </w:t>
                    </w:r>
                  </w:ins>
                </w:p>
                <w:p w14:paraId="5FCE88A0" w14:textId="77777777" w:rsidR="00F6442B" w:rsidRDefault="00F6442B" w:rsidP="006C6FD9">
                  <w:pPr>
                    <w:jc w:val="both"/>
                    <w:rPr>
                      <w:ins w:id="186" w:author="stephan dasse" w:date="2021-09-07T09:18:00Z"/>
                      <w:rFonts w:ascii="Arial" w:eastAsia="Arial" w:hAnsi="Arial" w:cs="Arial"/>
                      <w:sz w:val="20"/>
                      <w:shd w:val="clear" w:color="auto" w:fill="B7B7B7"/>
                    </w:rPr>
                  </w:pPr>
                  <w:ins w:id="187" w:author="stephan dasse" w:date="2021-09-07T09:18:00Z">
                    <w:r w:rsidRPr="002D6B05">
                      <w:rPr>
                        <w:rFonts w:ascii="Arial" w:eastAsia="Arial" w:hAnsi="Arial" w:cs="Arial"/>
                        <w:sz w:val="20"/>
                        <w:shd w:val="clear" w:color="auto" w:fill="B7B7B7"/>
                        <w:lang w:val="fr-FR"/>
                      </w:rPr>
                      <w:t xml:space="preserve">M. </w:t>
                    </w:r>
                    <w:proofErr w:type="spellStart"/>
                    <w:r w:rsidRPr="002D6B05">
                      <w:rPr>
                        <w:rFonts w:ascii="Arial" w:eastAsia="Arial" w:hAnsi="Arial" w:cs="Arial"/>
                        <w:sz w:val="20"/>
                        <w:shd w:val="clear" w:color="auto" w:fill="B7B7B7"/>
                        <w:lang w:val="fr-FR"/>
                      </w:rPr>
                      <w:t>Loiseau</w:t>
                    </w:r>
                    <w:proofErr w:type="spellEnd"/>
                    <w:r w:rsidRPr="002D6B05">
                      <w:rPr>
                        <w:rFonts w:ascii="Arial" w:eastAsia="Arial" w:hAnsi="Arial" w:cs="Arial"/>
                        <w:sz w:val="20"/>
                        <w:shd w:val="clear" w:color="auto" w:fill="B7B7B7"/>
                        <w:lang w:val="fr-FR"/>
                      </w:rPr>
                      <w:t xml:space="preserve">, I. </w:t>
                    </w:r>
                    <w:proofErr w:type="spellStart"/>
                    <w:r w:rsidRPr="002D6B05">
                      <w:rPr>
                        <w:rFonts w:ascii="Arial" w:eastAsia="Arial" w:hAnsi="Arial" w:cs="Arial"/>
                        <w:sz w:val="20"/>
                        <w:shd w:val="clear" w:color="auto" w:fill="B7B7B7"/>
                        <w:lang w:val="fr-FR"/>
                      </w:rPr>
                      <w:t>Renaudin</w:t>
                    </w:r>
                    <w:proofErr w:type="spellEnd"/>
                    <w:r w:rsidRPr="002D6B05">
                      <w:rPr>
                        <w:rFonts w:ascii="Arial" w:eastAsia="Arial" w:hAnsi="Arial" w:cs="Arial"/>
                        <w:sz w:val="20"/>
                        <w:shd w:val="clear" w:color="auto" w:fill="B7B7B7"/>
                        <w:lang w:val="fr-FR"/>
                      </w:rPr>
                      <w:t xml:space="preserve">, P. </w:t>
                    </w:r>
                    <w:proofErr w:type="spellStart"/>
                    <w:r w:rsidRPr="002D6B05">
                      <w:rPr>
                        <w:rFonts w:ascii="Arial" w:eastAsia="Arial" w:hAnsi="Arial" w:cs="Arial"/>
                        <w:sz w:val="20"/>
                        <w:shd w:val="clear" w:color="auto" w:fill="B7B7B7"/>
                        <w:lang w:val="fr-FR"/>
                      </w:rPr>
                      <w:t>Cousseau-Suhard</w:t>
                    </w:r>
                    <w:proofErr w:type="spellEnd"/>
                    <w:r w:rsidRPr="002D6B05">
                      <w:rPr>
                        <w:rFonts w:ascii="Arial" w:eastAsia="Arial" w:hAnsi="Arial" w:cs="Arial"/>
                        <w:sz w:val="20"/>
                        <w:shd w:val="clear" w:color="auto" w:fill="B7B7B7"/>
                        <w:lang w:val="fr-FR"/>
                      </w:rPr>
                      <w:t xml:space="preserve">, F. Poliakoff, P. </w:t>
                    </w:r>
                    <w:proofErr w:type="spellStart"/>
                    <w:r w:rsidRPr="002D6B05">
                      <w:rPr>
                        <w:rFonts w:ascii="Arial" w:eastAsia="Arial" w:hAnsi="Arial" w:cs="Arial"/>
                        <w:sz w:val="20"/>
                        <w:shd w:val="clear" w:color="auto" w:fill="B7B7B7"/>
                        <w:lang w:val="fr-FR"/>
                      </w:rPr>
                      <w:t>Gentit</w:t>
                    </w:r>
                    <w:proofErr w:type="spellEnd"/>
                    <w:r w:rsidRPr="002D6B05">
                      <w:rPr>
                        <w:rFonts w:ascii="Arial" w:eastAsia="Arial" w:hAnsi="Arial" w:cs="Arial"/>
                        <w:sz w:val="20"/>
                        <w:shd w:val="clear" w:color="auto" w:fill="B7B7B7"/>
                        <w:lang w:val="fr-FR"/>
                      </w:rPr>
                      <w:t xml:space="preserve">. </w:t>
                    </w:r>
                    <w:r>
                      <w:rPr>
                        <w:rFonts w:ascii="Arial" w:eastAsia="Arial" w:hAnsi="Arial" w:cs="Arial"/>
                        <w:sz w:val="20"/>
                        <w:shd w:val="clear" w:color="auto" w:fill="B7B7B7"/>
                      </w:rPr>
                      <w:t>2017. Transmission tests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by carrot seeds. Acta </w:t>
                    </w:r>
                    <w:proofErr w:type="spellStart"/>
                    <w:r>
                      <w:rPr>
                        <w:rFonts w:ascii="Arial" w:eastAsia="Arial" w:hAnsi="Arial" w:cs="Arial"/>
                        <w:sz w:val="20"/>
                        <w:shd w:val="clear" w:color="auto" w:fill="B7B7B7"/>
                      </w:rPr>
                      <w:t>Horticulturae</w:t>
                    </w:r>
                    <w:proofErr w:type="spellEnd"/>
                    <w:r>
                      <w:rPr>
                        <w:rFonts w:ascii="Arial" w:eastAsia="Arial" w:hAnsi="Arial" w:cs="Arial"/>
                        <w:sz w:val="20"/>
                        <w:shd w:val="clear" w:color="auto" w:fill="B7B7B7"/>
                      </w:rPr>
                      <w:t xml:space="preserve"> (1153): 41-46, March 2017.</w:t>
                    </w:r>
                  </w:ins>
                </w:p>
                <w:p w14:paraId="115C5EE2" w14:textId="77777777" w:rsidR="00F6442B" w:rsidRPr="002D6B05" w:rsidRDefault="00F6442B" w:rsidP="006C6FD9">
                  <w:pPr>
                    <w:jc w:val="both"/>
                    <w:rPr>
                      <w:ins w:id="188" w:author="stephan dasse" w:date="2021-09-07T09:18:00Z"/>
                      <w:rFonts w:ascii="Arial" w:eastAsia="Arial" w:hAnsi="Arial" w:cs="Arial"/>
                      <w:sz w:val="20"/>
                      <w:shd w:val="clear" w:color="auto" w:fill="B7B7B7"/>
                      <w:lang w:val="fr-FR"/>
                    </w:rPr>
                  </w:pPr>
                  <w:ins w:id="189" w:author="stephan dasse" w:date="2021-09-07T09:18:00Z">
                    <w:r w:rsidRPr="002D6B05">
                      <w:rPr>
                        <w:rFonts w:ascii="Arial" w:eastAsia="Arial" w:hAnsi="Arial" w:cs="Arial"/>
                        <w:sz w:val="20"/>
                        <w:shd w:val="clear" w:color="auto" w:fill="B7B7B7"/>
                        <w:lang w:val="fr-FR"/>
                      </w:rPr>
                      <w:t xml:space="preserve">Disponible sur : </w:t>
                    </w:r>
                  </w:ins>
                </w:p>
                <w:p w14:paraId="1FB0C824" w14:textId="77777777" w:rsidR="00F6442B" w:rsidRPr="002D6B05" w:rsidRDefault="00F6442B" w:rsidP="006C6FD9">
                  <w:pPr>
                    <w:jc w:val="both"/>
                    <w:rPr>
                      <w:ins w:id="190" w:author="stephan dasse" w:date="2021-09-07T09:18:00Z"/>
                      <w:rFonts w:ascii="Arial" w:eastAsia="Arial" w:hAnsi="Arial" w:cs="Arial"/>
                      <w:sz w:val="20"/>
                      <w:shd w:val="clear" w:color="auto" w:fill="B7B7B7"/>
                      <w:lang w:val="fr-FR"/>
                    </w:rPr>
                  </w:pPr>
                  <w:ins w:id="191" w:author="stephan dasse" w:date="2021-09-07T09:18:00Z">
                    <w:r>
                      <w:fldChar w:fldCharType="begin"/>
                    </w:r>
                    <w:r w:rsidRPr="00F6442B">
                      <w:rPr>
                        <w:lang w:val="fr-FR"/>
                        <w:rPrChange w:id="192" w:author="stephan dasse" w:date="2021-09-07T09:18:00Z">
                          <w:rPr/>
                        </w:rPrChange>
                      </w:rPr>
                      <w:instrText xml:space="preserve"> HYPERLINK "https://www.ishs.org/ishs-article/1153_7" \h </w:instrText>
                    </w:r>
                    <w:r>
                      <w:fldChar w:fldCharType="separate"/>
                    </w:r>
                    <w:r w:rsidRPr="002D6B05">
                      <w:rPr>
                        <w:rFonts w:ascii="Arial" w:eastAsia="Arial" w:hAnsi="Arial" w:cs="Arial"/>
                        <w:color w:val="0563C1"/>
                        <w:sz w:val="20"/>
                        <w:u w:val="single"/>
                        <w:shd w:val="clear" w:color="auto" w:fill="B7B7B7"/>
                        <w:lang w:val="fr-FR"/>
                      </w:rPr>
                      <w:t>https://www.ishs.org/ishs-article/1153_7</w:t>
                    </w:r>
                    <w:r>
                      <w:rPr>
                        <w:rFonts w:ascii="Arial" w:eastAsia="Arial" w:hAnsi="Arial" w:cs="Arial"/>
                        <w:color w:val="0563C1"/>
                        <w:sz w:val="20"/>
                        <w:u w:val="single"/>
                        <w:shd w:val="clear" w:color="auto" w:fill="B7B7B7"/>
                        <w:lang w:val="fr-FR"/>
                      </w:rPr>
                      <w:fldChar w:fldCharType="end"/>
                    </w:r>
                    <w:r w:rsidRPr="002D6B05">
                      <w:rPr>
                        <w:rFonts w:ascii="Arial" w:eastAsia="Arial" w:hAnsi="Arial" w:cs="Arial"/>
                        <w:sz w:val="20"/>
                        <w:shd w:val="clear" w:color="auto" w:fill="B7B7B7"/>
                        <w:lang w:val="fr-FR"/>
                      </w:rPr>
                      <w:t xml:space="preserve"> </w:t>
                    </w:r>
                  </w:ins>
                </w:p>
              </w:tc>
              <w:tc>
                <w:tcPr>
                  <w:tcW w:w="1814" w:type="dxa"/>
                  <w:vAlign w:val="center"/>
                </w:tcPr>
                <w:p w14:paraId="5BFABDDB" w14:textId="77777777" w:rsidR="00F6442B" w:rsidRDefault="00F6442B" w:rsidP="006C6FD9">
                  <w:pPr>
                    <w:jc w:val="center"/>
                    <w:rPr>
                      <w:ins w:id="193" w:author="stephan dasse" w:date="2021-09-07T09:18:00Z"/>
                      <w:rFonts w:ascii="Arial" w:eastAsia="Arial" w:hAnsi="Arial" w:cs="Arial"/>
                      <w:sz w:val="20"/>
                      <w:shd w:val="clear" w:color="auto" w:fill="B7B7B7"/>
                    </w:rPr>
                  </w:pPr>
                  <w:ins w:id="194" w:author="stephan dasse" w:date="2021-09-07T09:18:00Z">
                    <w:r>
                      <w:rPr>
                        <w:rFonts w:ascii="Arial" w:eastAsia="Arial" w:hAnsi="Arial" w:cs="Arial"/>
                        <w:sz w:val="20"/>
                        <w:shd w:val="clear" w:color="auto" w:fill="B7B7B7"/>
                      </w:rPr>
                      <w:t>Pas de transmission</w:t>
                    </w:r>
                  </w:ins>
                </w:p>
              </w:tc>
            </w:tr>
            <w:tr w:rsidR="00F6442B" w14:paraId="12CFAD37" w14:textId="77777777" w:rsidTr="006C6FD9">
              <w:trPr>
                <w:trHeight w:val="1458"/>
                <w:ins w:id="195" w:author="stephan dasse" w:date="2021-09-07T09:18:00Z"/>
              </w:trPr>
              <w:tc>
                <w:tcPr>
                  <w:tcW w:w="1240" w:type="dxa"/>
                  <w:vAlign w:val="center"/>
                </w:tcPr>
                <w:p w14:paraId="1BE9AE4E" w14:textId="77777777" w:rsidR="00F6442B" w:rsidRDefault="00F6442B" w:rsidP="006C6FD9">
                  <w:pPr>
                    <w:jc w:val="center"/>
                    <w:rPr>
                      <w:ins w:id="196" w:author="stephan dasse" w:date="2021-09-07T09:18:00Z"/>
                      <w:rFonts w:ascii="Arial" w:eastAsia="Arial" w:hAnsi="Arial" w:cs="Arial"/>
                      <w:sz w:val="20"/>
                      <w:shd w:val="clear" w:color="auto" w:fill="B7B7B7"/>
                    </w:rPr>
                  </w:pPr>
                  <w:ins w:id="197" w:author="stephan dasse" w:date="2021-09-07T09:18:00Z">
                    <w:r>
                      <w:rPr>
                        <w:rFonts w:ascii="Arial" w:eastAsia="Arial" w:hAnsi="Arial" w:cs="Arial"/>
                        <w:sz w:val="20"/>
                        <w:shd w:val="clear" w:color="auto" w:fill="B7B7B7"/>
                      </w:rPr>
                      <w:t>2017</w:t>
                    </w:r>
                  </w:ins>
                </w:p>
              </w:tc>
              <w:tc>
                <w:tcPr>
                  <w:tcW w:w="6126" w:type="dxa"/>
                  <w:vAlign w:val="center"/>
                </w:tcPr>
                <w:p w14:paraId="6ED0A712" w14:textId="77777777" w:rsidR="00F6442B" w:rsidRDefault="00F6442B" w:rsidP="006C6FD9">
                  <w:pPr>
                    <w:jc w:val="both"/>
                    <w:rPr>
                      <w:ins w:id="198" w:author="stephan dasse" w:date="2021-09-07T09:18:00Z"/>
                      <w:rFonts w:ascii="Arial" w:eastAsia="Arial" w:hAnsi="Arial" w:cs="Arial"/>
                      <w:b/>
                      <w:sz w:val="20"/>
                      <w:shd w:val="clear" w:color="auto" w:fill="B7B7B7"/>
                    </w:rPr>
                  </w:pPr>
                  <w:ins w:id="199" w:author="stephan dasse" w:date="2021-09-07T09:18:00Z">
                    <w:r>
                      <w:rPr>
                        <w:rFonts w:ascii="Arial" w:eastAsia="Arial" w:hAnsi="Arial" w:cs="Arial"/>
                        <w:b/>
                        <w:sz w:val="20"/>
                        <w:shd w:val="clear" w:color="auto" w:fill="B7B7B7"/>
                      </w:rPr>
                      <w:t>Oishi et al. (2017</w:t>
                    </w:r>
                    <w:proofErr w:type="gramStart"/>
                    <w:r>
                      <w:rPr>
                        <w:rFonts w:ascii="Arial" w:eastAsia="Arial" w:hAnsi="Arial" w:cs="Arial"/>
                        <w:b/>
                        <w:sz w:val="20"/>
                        <w:shd w:val="clear" w:color="auto" w:fill="B7B7B7"/>
                      </w:rPr>
                      <w:t>) :</w:t>
                    </w:r>
                    <w:proofErr w:type="gramEnd"/>
                  </w:ins>
                </w:p>
                <w:p w14:paraId="55A65B58" w14:textId="77777777" w:rsidR="00F6442B" w:rsidRPr="002D6B05" w:rsidRDefault="00F6442B" w:rsidP="006C6FD9">
                  <w:pPr>
                    <w:jc w:val="both"/>
                    <w:rPr>
                      <w:ins w:id="200" w:author="stephan dasse" w:date="2021-09-07T09:18:00Z"/>
                      <w:rFonts w:ascii="Arial" w:eastAsia="Arial" w:hAnsi="Arial" w:cs="Arial"/>
                      <w:sz w:val="20"/>
                      <w:shd w:val="clear" w:color="auto" w:fill="B7B7B7"/>
                      <w:lang w:val="fr-FR"/>
                    </w:rPr>
                  </w:pPr>
                  <w:ins w:id="201" w:author="stephan dasse" w:date="2021-09-07T09:18:00Z">
                    <w:r>
                      <w:rPr>
                        <w:rFonts w:ascii="Arial" w:eastAsia="Arial" w:hAnsi="Arial" w:cs="Arial"/>
                        <w:sz w:val="20"/>
                        <w:shd w:val="clear" w:color="auto" w:fill="B7B7B7"/>
                      </w:rPr>
                      <w:t xml:space="preserve">M. Oishi, S. Hoshino, Y. Fujiwara, S. </w:t>
                    </w:r>
                    <w:proofErr w:type="spellStart"/>
                    <w:r>
                      <w:rPr>
                        <w:rFonts w:ascii="Arial" w:eastAsia="Arial" w:hAnsi="Arial" w:cs="Arial"/>
                        <w:sz w:val="20"/>
                        <w:shd w:val="clear" w:color="auto" w:fill="B7B7B7"/>
                      </w:rPr>
                      <w:t>Ushiku</w:t>
                    </w:r>
                    <w:proofErr w:type="spellEnd"/>
                    <w:r>
                      <w:rPr>
                        <w:rFonts w:ascii="Arial" w:eastAsia="Arial" w:hAnsi="Arial" w:cs="Arial"/>
                        <w:sz w:val="20"/>
                        <w:shd w:val="clear" w:color="auto" w:fill="B7B7B7"/>
                      </w:rPr>
                      <w:t xml:space="preserve">, Y. Kobayashi, I. </w:t>
                    </w:r>
                    <w:proofErr w:type="spellStart"/>
                    <w:r>
                      <w:rPr>
                        <w:rFonts w:ascii="Arial" w:eastAsia="Arial" w:hAnsi="Arial" w:cs="Arial"/>
                        <w:sz w:val="20"/>
                        <w:shd w:val="clear" w:color="auto" w:fill="B7B7B7"/>
                      </w:rPr>
                      <w:t>Namba</w:t>
                    </w:r>
                    <w:proofErr w:type="spellEnd"/>
                    <w:r>
                      <w:rPr>
                        <w:rFonts w:ascii="Arial" w:eastAsia="Arial" w:hAnsi="Arial" w:cs="Arial"/>
                        <w:sz w:val="20"/>
                        <w:shd w:val="clear" w:color="auto" w:fill="B7B7B7"/>
                      </w:rPr>
                      <w:t xml:space="preserve">. 2017. A comparison of protocols to detect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from carrot seeds, research on the effectiveness of propidium </w:t>
                    </w:r>
                    <w:proofErr w:type="spellStart"/>
                    <w:r>
                      <w:rPr>
                        <w:rFonts w:ascii="Arial" w:eastAsia="Arial" w:hAnsi="Arial" w:cs="Arial"/>
                        <w:sz w:val="20"/>
                        <w:shd w:val="clear" w:color="auto" w:fill="B7B7B7"/>
                      </w:rPr>
                      <w:t>monoazide</w:t>
                    </w:r>
                    <w:proofErr w:type="spellEnd"/>
                    <w:r>
                      <w:rPr>
                        <w:rFonts w:ascii="Arial" w:eastAsia="Arial" w:hAnsi="Arial" w:cs="Arial"/>
                        <w:sz w:val="20"/>
                        <w:shd w:val="clear" w:color="auto" w:fill="B7B7B7"/>
                      </w:rPr>
                      <w:t xml:space="preserve"> treatment and evaluation of seed transmission in carrot seeds. </w:t>
                    </w:r>
                    <w:proofErr w:type="spellStart"/>
                    <w:r w:rsidRPr="002D6B05">
                      <w:rPr>
                        <w:rFonts w:ascii="Arial" w:eastAsia="Arial" w:hAnsi="Arial" w:cs="Arial"/>
                        <w:sz w:val="20"/>
                        <w:shd w:val="clear" w:color="auto" w:fill="B7B7B7"/>
                        <w:lang w:val="fr-FR"/>
                      </w:rPr>
                      <w:t>Res</w:t>
                    </w:r>
                    <w:proofErr w:type="spellEnd"/>
                    <w:r w:rsidRPr="002D6B05">
                      <w:rPr>
                        <w:rFonts w:ascii="Arial" w:eastAsia="Arial" w:hAnsi="Arial" w:cs="Arial"/>
                        <w:sz w:val="20"/>
                        <w:shd w:val="clear" w:color="auto" w:fill="B7B7B7"/>
                        <w:lang w:val="fr-FR"/>
                      </w:rPr>
                      <w:t xml:space="preserve"> Bull Plant </w:t>
                    </w:r>
                    <w:proofErr w:type="spellStart"/>
                    <w:r w:rsidRPr="002D6B05">
                      <w:rPr>
                        <w:rFonts w:ascii="Arial" w:eastAsia="Arial" w:hAnsi="Arial" w:cs="Arial"/>
                        <w:sz w:val="20"/>
                        <w:shd w:val="clear" w:color="auto" w:fill="B7B7B7"/>
                        <w:lang w:val="fr-FR"/>
                      </w:rPr>
                      <w:t>Prot</w:t>
                    </w:r>
                    <w:proofErr w:type="spellEnd"/>
                    <w:r w:rsidRPr="002D6B05">
                      <w:rPr>
                        <w:rFonts w:ascii="Arial" w:eastAsia="Arial" w:hAnsi="Arial" w:cs="Arial"/>
                        <w:sz w:val="20"/>
                        <w:shd w:val="clear" w:color="auto" w:fill="B7B7B7"/>
                        <w:lang w:val="fr-FR"/>
                      </w:rPr>
                      <w:t xml:space="preserve"> </w:t>
                    </w:r>
                    <w:proofErr w:type="spellStart"/>
                    <w:r w:rsidRPr="002D6B05">
                      <w:rPr>
                        <w:rFonts w:ascii="Arial" w:eastAsia="Arial" w:hAnsi="Arial" w:cs="Arial"/>
                        <w:sz w:val="20"/>
                        <w:shd w:val="clear" w:color="auto" w:fill="B7B7B7"/>
                        <w:lang w:val="fr-FR"/>
                      </w:rPr>
                      <w:t>Japan</w:t>
                    </w:r>
                    <w:proofErr w:type="spellEnd"/>
                    <w:r w:rsidRPr="002D6B05">
                      <w:rPr>
                        <w:rFonts w:ascii="Arial" w:eastAsia="Arial" w:hAnsi="Arial" w:cs="Arial"/>
                        <w:sz w:val="20"/>
                        <w:shd w:val="clear" w:color="auto" w:fill="B7B7B7"/>
                        <w:lang w:val="fr-FR"/>
                      </w:rPr>
                      <w:t xml:space="preserve"> </w:t>
                    </w:r>
                    <w:proofErr w:type="gramStart"/>
                    <w:r w:rsidRPr="002D6B05">
                      <w:rPr>
                        <w:rFonts w:ascii="Arial" w:eastAsia="Arial" w:hAnsi="Arial" w:cs="Arial"/>
                        <w:sz w:val="20"/>
                        <w:shd w:val="clear" w:color="auto" w:fill="B7B7B7"/>
                        <w:lang w:val="fr-FR"/>
                      </w:rPr>
                      <w:t>53:</w:t>
                    </w:r>
                    <w:proofErr w:type="gramEnd"/>
                    <w:r w:rsidRPr="002D6B05">
                      <w:rPr>
                        <w:rFonts w:ascii="Arial" w:eastAsia="Arial" w:hAnsi="Arial" w:cs="Arial"/>
                        <w:sz w:val="20"/>
                        <w:shd w:val="clear" w:color="auto" w:fill="B7B7B7"/>
                        <w:lang w:val="fr-FR"/>
                      </w:rPr>
                      <w:t>111–117, March 2017.</w:t>
                    </w:r>
                  </w:ins>
                </w:p>
                <w:p w14:paraId="6A0B17E8" w14:textId="77777777" w:rsidR="00F6442B" w:rsidRPr="002D6B05" w:rsidRDefault="00F6442B" w:rsidP="006C6FD9">
                  <w:pPr>
                    <w:jc w:val="both"/>
                    <w:rPr>
                      <w:ins w:id="202" w:author="stephan dasse" w:date="2021-09-07T09:18:00Z"/>
                      <w:rFonts w:ascii="Arial" w:eastAsia="Arial" w:hAnsi="Arial" w:cs="Arial"/>
                      <w:sz w:val="20"/>
                      <w:shd w:val="clear" w:color="auto" w:fill="B7B7B7"/>
                      <w:lang w:val="fr-FR"/>
                    </w:rPr>
                  </w:pPr>
                  <w:ins w:id="203" w:author="stephan dasse" w:date="2021-09-07T09:18:00Z">
                    <w:r w:rsidRPr="002D6B05">
                      <w:rPr>
                        <w:rFonts w:ascii="Arial" w:eastAsia="Arial" w:hAnsi="Arial" w:cs="Arial"/>
                        <w:sz w:val="20"/>
                        <w:shd w:val="clear" w:color="auto" w:fill="B7B7B7"/>
                        <w:lang w:val="fr-FR"/>
                      </w:rPr>
                      <w:t xml:space="preserve">Disponible sur [en japonais] : </w:t>
                    </w:r>
                  </w:ins>
                </w:p>
                <w:p w14:paraId="46A1106C" w14:textId="77777777" w:rsidR="00F6442B" w:rsidRPr="002D6B05" w:rsidRDefault="00F6442B" w:rsidP="006C6FD9">
                  <w:pPr>
                    <w:jc w:val="both"/>
                    <w:rPr>
                      <w:ins w:id="204" w:author="stephan dasse" w:date="2021-09-07T09:18:00Z"/>
                      <w:rFonts w:ascii="Arial" w:eastAsia="Arial" w:hAnsi="Arial" w:cs="Arial"/>
                      <w:sz w:val="20"/>
                      <w:shd w:val="clear" w:color="auto" w:fill="B7B7B7"/>
                      <w:lang w:val="fr-FR"/>
                    </w:rPr>
                  </w:pPr>
                  <w:ins w:id="205" w:author="stephan dasse" w:date="2021-09-07T09:18:00Z">
                    <w:r>
                      <w:fldChar w:fldCharType="begin"/>
                    </w:r>
                    <w:r w:rsidRPr="00F6442B">
                      <w:rPr>
                        <w:lang w:val="fr-FR"/>
                        <w:rPrChange w:id="206" w:author="stephan dasse" w:date="2021-09-07T09:18:00Z">
                          <w:rPr/>
                        </w:rPrChange>
                      </w:rPr>
                      <w:instrText xml:space="preserve"> HYPERLINK "https://www.maff.go.jp/pps/j/guidance/r_bulletin/pdf/rb053_016.pdf" \h </w:instrText>
                    </w:r>
                    <w:r>
                      <w:fldChar w:fldCharType="separate"/>
                    </w:r>
                    <w:r w:rsidRPr="002D6B05">
                      <w:rPr>
                        <w:rFonts w:ascii="Arial" w:eastAsia="Arial" w:hAnsi="Arial" w:cs="Arial"/>
                        <w:color w:val="0563C1"/>
                        <w:sz w:val="20"/>
                        <w:u w:val="single"/>
                        <w:shd w:val="clear" w:color="auto" w:fill="B7B7B7"/>
                        <w:lang w:val="fr-FR"/>
                      </w:rPr>
                      <w:t>https://www.maff.go.jp/pps/j/guidance/r_bulletin/pdf/rb053_016.pdf</w:t>
                    </w:r>
                    <w:r>
                      <w:rPr>
                        <w:rFonts w:ascii="Arial" w:eastAsia="Arial" w:hAnsi="Arial" w:cs="Arial"/>
                        <w:color w:val="0563C1"/>
                        <w:sz w:val="20"/>
                        <w:u w:val="single"/>
                        <w:shd w:val="clear" w:color="auto" w:fill="B7B7B7"/>
                        <w:lang w:val="fr-FR"/>
                      </w:rPr>
                      <w:fldChar w:fldCharType="end"/>
                    </w:r>
                    <w:r w:rsidRPr="002D6B05">
                      <w:rPr>
                        <w:rFonts w:ascii="Arial" w:eastAsia="Arial" w:hAnsi="Arial" w:cs="Arial"/>
                        <w:sz w:val="20"/>
                        <w:shd w:val="clear" w:color="auto" w:fill="B7B7B7"/>
                        <w:lang w:val="fr-FR"/>
                      </w:rPr>
                      <w:t xml:space="preserve"> </w:t>
                    </w:r>
                  </w:ins>
                </w:p>
              </w:tc>
              <w:tc>
                <w:tcPr>
                  <w:tcW w:w="1814" w:type="dxa"/>
                  <w:vAlign w:val="center"/>
                </w:tcPr>
                <w:p w14:paraId="2BFFE3B7" w14:textId="77777777" w:rsidR="00F6442B" w:rsidRDefault="00F6442B" w:rsidP="006C6FD9">
                  <w:pPr>
                    <w:jc w:val="center"/>
                    <w:rPr>
                      <w:ins w:id="207" w:author="stephan dasse" w:date="2021-09-07T09:18:00Z"/>
                      <w:rFonts w:ascii="Arial" w:eastAsia="Arial" w:hAnsi="Arial" w:cs="Arial"/>
                      <w:sz w:val="20"/>
                      <w:shd w:val="clear" w:color="auto" w:fill="B7B7B7"/>
                    </w:rPr>
                  </w:pPr>
                  <w:ins w:id="208" w:author="stephan dasse" w:date="2021-09-07T09:18:00Z">
                    <w:r>
                      <w:rPr>
                        <w:rFonts w:ascii="Arial" w:eastAsia="Arial" w:hAnsi="Arial" w:cs="Arial"/>
                        <w:sz w:val="20"/>
                        <w:shd w:val="clear" w:color="auto" w:fill="B7B7B7"/>
                      </w:rPr>
                      <w:t>Pas de transmission</w:t>
                    </w:r>
                  </w:ins>
                </w:p>
              </w:tc>
            </w:tr>
            <w:tr w:rsidR="00F6442B" w14:paraId="413CDFA9" w14:textId="77777777" w:rsidTr="006C6FD9">
              <w:trPr>
                <w:trHeight w:val="1189"/>
                <w:ins w:id="209" w:author="stephan dasse" w:date="2021-09-07T09:18:00Z"/>
              </w:trPr>
              <w:tc>
                <w:tcPr>
                  <w:tcW w:w="1240" w:type="dxa"/>
                  <w:vAlign w:val="center"/>
                </w:tcPr>
                <w:p w14:paraId="4434C044" w14:textId="77777777" w:rsidR="00F6442B" w:rsidRDefault="00F6442B" w:rsidP="006C6FD9">
                  <w:pPr>
                    <w:jc w:val="center"/>
                    <w:rPr>
                      <w:ins w:id="210" w:author="stephan dasse" w:date="2021-09-07T09:18:00Z"/>
                      <w:rFonts w:ascii="Arial" w:eastAsia="Arial" w:hAnsi="Arial" w:cs="Arial"/>
                      <w:sz w:val="20"/>
                      <w:shd w:val="clear" w:color="auto" w:fill="B7B7B7"/>
                    </w:rPr>
                  </w:pPr>
                  <w:ins w:id="211" w:author="stephan dasse" w:date="2021-09-07T09:18:00Z">
                    <w:r>
                      <w:rPr>
                        <w:rFonts w:ascii="Arial" w:eastAsia="Arial" w:hAnsi="Arial" w:cs="Arial"/>
                        <w:sz w:val="20"/>
                        <w:shd w:val="clear" w:color="auto" w:fill="B7B7B7"/>
                      </w:rPr>
                      <w:t>2018</w:t>
                    </w:r>
                  </w:ins>
                </w:p>
              </w:tc>
              <w:tc>
                <w:tcPr>
                  <w:tcW w:w="6126" w:type="dxa"/>
                  <w:vAlign w:val="center"/>
                </w:tcPr>
                <w:p w14:paraId="36C0CDC4" w14:textId="77777777" w:rsidR="00F6442B" w:rsidRDefault="00F6442B" w:rsidP="006C6FD9">
                  <w:pPr>
                    <w:jc w:val="both"/>
                    <w:rPr>
                      <w:ins w:id="212" w:author="stephan dasse" w:date="2021-09-07T09:18:00Z"/>
                      <w:rFonts w:ascii="Arial" w:eastAsia="Arial" w:hAnsi="Arial" w:cs="Arial"/>
                      <w:b/>
                      <w:sz w:val="20"/>
                      <w:shd w:val="clear" w:color="auto" w:fill="B7B7B7"/>
                    </w:rPr>
                  </w:pPr>
                  <w:proofErr w:type="spellStart"/>
                  <w:ins w:id="213" w:author="stephan dasse" w:date="2021-09-07T09:18:00Z">
                    <w:r>
                      <w:rPr>
                        <w:rFonts w:ascii="Arial" w:eastAsia="Arial" w:hAnsi="Arial" w:cs="Arial"/>
                        <w:b/>
                        <w:sz w:val="20"/>
                        <w:shd w:val="clear" w:color="auto" w:fill="B7B7B7"/>
                      </w:rPr>
                      <w:t>Haapalainen</w:t>
                    </w:r>
                    <w:proofErr w:type="spellEnd"/>
                    <w:r>
                      <w:rPr>
                        <w:rFonts w:ascii="Arial" w:eastAsia="Arial" w:hAnsi="Arial" w:cs="Arial"/>
                        <w:b/>
                        <w:sz w:val="20"/>
                        <w:shd w:val="clear" w:color="auto" w:fill="B7B7B7"/>
                      </w:rPr>
                      <w:t>, M. et al. (2018</w:t>
                    </w:r>
                    <w:proofErr w:type="gramStart"/>
                    <w:r>
                      <w:rPr>
                        <w:rFonts w:ascii="Arial" w:eastAsia="Arial" w:hAnsi="Arial" w:cs="Arial"/>
                        <w:b/>
                        <w:sz w:val="20"/>
                        <w:shd w:val="clear" w:color="auto" w:fill="B7B7B7"/>
                      </w:rPr>
                      <w:t>) :</w:t>
                    </w:r>
                    <w:proofErr w:type="gramEnd"/>
                    <w:r>
                      <w:rPr>
                        <w:rFonts w:ascii="Arial" w:eastAsia="Arial" w:hAnsi="Arial" w:cs="Arial"/>
                        <w:b/>
                        <w:sz w:val="20"/>
                        <w:shd w:val="clear" w:color="auto" w:fill="B7B7B7"/>
                      </w:rPr>
                      <w:t xml:space="preserve"> </w:t>
                    </w:r>
                  </w:ins>
                </w:p>
                <w:p w14:paraId="1DA2A29C" w14:textId="77777777" w:rsidR="00F6442B" w:rsidRPr="00F6442B" w:rsidRDefault="00F6442B" w:rsidP="006C6FD9">
                  <w:pPr>
                    <w:jc w:val="both"/>
                    <w:rPr>
                      <w:ins w:id="214" w:author="stephan dasse" w:date="2021-09-07T09:18:00Z"/>
                      <w:rFonts w:ascii="Arial" w:eastAsia="Arial" w:hAnsi="Arial" w:cs="Arial"/>
                      <w:sz w:val="20"/>
                      <w:shd w:val="clear" w:color="auto" w:fill="B7B7B7"/>
                      <w:lang w:val="fr-FR"/>
                      <w:rPrChange w:id="215" w:author="stephan dasse" w:date="2021-09-07T09:18:00Z">
                        <w:rPr>
                          <w:ins w:id="216" w:author="stephan dasse" w:date="2021-09-07T09:18:00Z"/>
                          <w:rFonts w:ascii="Arial" w:eastAsia="Arial" w:hAnsi="Arial" w:cs="Arial"/>
                          <w:sz w:val="20"/>
                          <w:shd w:val="clear" w:color="auto" w:fill="B7B7B7"/>
                        </w:rPr>
                      </w:rPrChange>
                    </w:rPr>
                  </w:pPr>
                  <w:ins w:id="217" w:author="stephan dasse" w:date="2021-09-07T09:18:00Z">
                    <w:r>
                      <w:rPr>
                        <w:rFonts w:ascii="Arial" w:eastAsia="Arial" w:hAnsi="Arial" w:cs="Arial"/>
                        <w:sz w:val="20"/>
                        <w:shd w:val="clear" w:color="auto" w:fill="B7B7B7"/>
                      </w:rPr>
                      <w:t xml:space="preserve">M. </w:t>
                    </w:r>
                    <w:proofErr w:type="spellStart"/>
                    <w:r>
                      <w:rPr>
                        <w:rFonts w:ascii="Arial" w:eastAsia="Arial" w:hAnsi="Arial" w:cs="Arial"/>
                        <w:sz w:val="20"/>
                        <w:shd w:val="clear" w:color="auto" w:fill="B7B7B7"/>
                      </w:rPr>
                      <w:t>Haapalainen</w:t>
                    </w:r>
                    <w:proofErr w:type="spellEnd"/>
                    <w:r>
                      <w:rPr>
                        <w:rFonts w:ascii="Arial" w:eastAsia="Arial" w:hAnsi="Arial" w:cs="Arial"/>
                        <w:sz w:val="20"/>
                        <w:shd w:val="clear" w:color="auto" w:fill="B7B7B7"/>
                      </w:rPr>
                      <w:t xml:space="preserve">, J. Wang, S. Latvala, M. T. Lehtonen, M. </w:t>
                    </w:r>
                    <w:proofErr w:type="spellStart"/>
                    <w:r>
                      <w:rPr>
                        <w:rFonts w:ascii="Arial" w:eastAsia="Arial" w:hAnsi="Arial" w:cs="Arial"/>
                        <w:sz w:val="20"/>
                        <w:shd w:val="clear" w:color="auto" w:fill="B7B7B7"/>
                      </w:rPr>
                      <w:t>Pirhonen</w:t>
                    </w:r>
                    <w:proofErr w:type="spellEnd"/>
                    <w:r>
                      <w:rPr>
                        <w:rFonts w:ascii="Arial" w:eastAsia="Arial" w:hAnsi="Arial" w:cs="Arial"/>
                        <w:sz w:val="20"/>
                        <w:shd w:val="clear" w:color="auto" w:fill="B7B7B7"/>
                      </w:rPr>
                      <w:t xml:space="preserve">, and A. I. </w:t>
                    </w:r>
                    <w:proofErr w:type="spellStart"/>
                    <w:r>
                      <w:rPr>
                        <w:rFonts w:ascii="Arial" w:eastAsia="Arial" w:hAnsi="Arial" w:cs="Arial"/>
                        <w:sz w:val="20"/>
                        <w:shd w:val="clear" w:color="auto" w:fill="B7B7B7"/>
                      </w:rPr>
                      <w:t>Nissinen</w:t>
                    </w:r>
                    <w:proofErr w:type="spellEnd"/>
                    <w:r>
                      <w:rPr>
                        <w:rFonts w:ascii="Arial" w:eastAsia="Arial" w:hAnsi="Arial" w:cs="Arial"/>
                        <w:sz w:val="20"/>
                        <w:shd w:val="clear" w:color="auto" w:fill="B7B7B7"/>
                      </w:rPr>
                      <w:t>. 2018. Genetic variation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haplotype C and identification of a novel haplotype from </w:t>
                    </w:r>
                    <w:proofErr w:type="spellStart"/>
                    <w:r>
                      <w:rPr>
                        <w:rFonts w:ascii="Arial" w:eastAsia="Arial" w:hAnsi="Arial" w:cs="Arial"/>
                        <w:sz w:val="20"/>
                        <w:shd w:val="clear" w:color="auto" w:fill="B7B7B7"/>
                      </w:rPr>
                      <w:t>Trioza</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urticae</w:t>
                    </w:r>
                    <w:proofErr w:type="spellEnd"/>
                    <w:r>
                      <w:rPr>
                        <w:rFonts w:ascii="Arial" w:eastAsia="Arial" w:hAnsi="Arial" w:cs="Arial"/>
                        <w:sz w:val="20"/>
                        <w:shd w:val="clear" w:color="auto" w:fill="B7B7B7"/>
                      </w:rPr>
                      <w:t xml:space="preserve"> and stinging nettle. </w:t>
                    </w:r>
                    <w:proofErr w:type="spellStart"/>
                    <w:r w:rsidRPr="00F6442B">
                      <w:rPr>
                        <w:rFonts w:ascii="Arial" w:eastAsia="Arial" w:hAnsi="Arial" w:cs="Arial"/>
                        <w:sz w:val="20"/>
                        <w:shd w:val="clear" w:color="auto" w:fill="B7B7B7"/>
                        <w:lang w:val="fr-FR"/>
                        <w:rPrChange w:id="218" w:author="stephan dasse" w:date="2021-09-07T09:18:00Z">
                          <w:rPr>
                            <w:rFonts w:ascii="Arial" w:eastAsia="Arial" w:hAnsi="Arial" w:cs="Arial"/>
                            <w:sz w:val="20"/>
                            <w:shd w:val="clear" w:color="auto" w:fill="B7B7B7"/>
                          </w:rPr>
                        </w:rPrChange>
                      </w:rPr>
                      <w:t>Phytopathology</w:t>
                    </w:r>
                    <w:proofErr w:type="spellEnd"/>
                    <w:r w:rsidRPr="00F6442B">
                      <w:rPr>
                        <w:rFonts w:ascii="Arial" w:eastAsia="Arial" w:hAnsi="Arial" w:cs="Arial"/>
                        <w:sz w:val="20"/>
                        <w:shd w:val="clear" w:color="auto" w:fill="B7B7B7"/>
                        <w:lang w:val="fr-FR"/>
                        <w:rPrChange w:id="219" w:author="stephan dasse" w:date="2021-09-07T09:18:00Z">
                          <w:rPr>
                            <w:rFonts w:ascii="Arial" w:eastAsia="Arial" w:hAnsi="Arial" w:cs="Arial"/>
                            <w:sz w:val="20"/>
                            <w:shd w:val="clear" w:color="auto" w:fill="B7B7B7"/>
                          </w:rPr>
                        </w:rPrChange>
                      </w:rPr>
                      <w:t xml:space="preserve"> 108(8</w:t>
                    </w:r>
                    <w:proofErr w:type="gramStart"/>
                    <w:r w:rsidRPr="00F6442B">
                      <w:rPr>
                        <w:rFonts w:ascii="Arial" w:eastAsia="Arial" w:hAnsi="Arial" w:cs="Arial"/>
                        <w:sz w:val="20"/>
                        <w:shd w:val="clear" w:color="auto" w:fill="B7B7B7"/>
                        <w:lang w:val="fr-FR"/>
                        <w:rPrChange w:id="220" w:author="stephan dasse" w:date="2021-09-07T09:18:00Z">
                          <w:rPr>
                            <w:rFonts w:ascii="Arial" w:eastAsia="Arial" w:hAnsi="Arial" w:cs="Arial"/>
                            <w:sz w:val="20"/>
                            <w:shd w:val="clear" w:color="auto" w:fill="B7B7B7"/>
                          </w:rPr>
                        </w:rPrChange>
                      </w:rPr>
                      <w:t>):</w:t>
                    </w:r>
                    <w:proofErr w:type="gramEnd"/>
                    <w:r w:rsidRPr="00F6442B">
                      <w:rPr>
                        <w:rFonts w:ascii="Arial" w:eastAsia="Arial" w:hAnsi="Arial" w:cs="Arial"/>
                        <w:sz w:val="20"/>
                        <w:shd w:val="clear" w:color="auto" w:fill="B7B7B7"/>
                        <w:lang w:val="fr-FR"/>
                        <w:rPrChange w:id="221" w:author="stephan dasse" w:date="2021-09-07T09:18:00Z">
                          <w:rPr>
                            <w:rFonts w:ascii="Arial" w:eastAsia="Arial" w:hAnsi="Arial" w:cs="Arial"/>
                            <w:sz w:val="20"/>
                            <w:shd w:val="clear" w:color="auto" w:fill="B7B7B7"/>
                          </w:rPr>
                        </w:rPrChange>
                      </w:rPr>
                      <w:t xml:space="preserve"> 925-934, </w:t>
                    </w:r>
                    <w:proofErr w:type="spellStart"/>
                    <w:r w:rsidRPr="00F6442B">
                      <w:rPr>
                        <w:rFonts w:ascii="Arial" w:eastAsia="Arial" w:hAnsi="Arial" w:cs="Arial"/>
                        <w:sz w:val="20"/>
                        <w:shd w:val="clear" w:color="auto" w:fill="B7B7B7"/>
                        <w:lang w:val="fr-FR"/>
                        <w:rPrChange w:id="222" w:author="stephan dasse" w:date="2021-09-07T09:18:00Z">
                          <w:rPr>
                            <w:rFonts w:ascii="Arial" w:eastAsia="Arial" w:hAnsi="Arial" w:cs="Arial"/>
                            <w:sz w:val="20"/>
                            <w:shd w:val="clear" w:color="auto" w:fill="B7B7B7"/>
                          </w:rPr>
                        </w:rPrChange>
                      </w:rPr>
                      <w:t>June</w:t>
                    </w:r>
                    <w:proofErr w:type="spellEnd"/>
                    <w:r w:rsidRPr="00F6442B">
                      <w:rPr>
                        <w:rFonts w:ascii="Arial" w:eastAsia="Arial" w:hAnsi="Arial" w:cs="Arial"/>
                        <w:sz w:val="20"/>
                        <w:shd w:val="clear" w:color="auto" w:fill="B7B7B7"/>
                        <w:lang w:val="fr-FR"/>
                        <w:rPrChange w:id="223" w:author="stephan dasse" w:date="2021-09-07T09:18:00Z">
                          <w:rPr>
                            <w:rFonts w:ascii="Arial" w:eastAsia="Arial" w:hAnsi="Arial" w:cs="Arial"/>
                            <w:sz w:val="20"/>
                            <w:shd w:val="clear" w:color="auto" w:fill="B7B7B7"/>
                          </w:rPr>
                        </w:rPrChange>
                      </w:rPr>
                      <w:t xml:space="preserve"> 2018.</w:t>
                    </w:r>
                  </w:ins>
                </w:p>
                <w:p w14:paraId="0344FC50" w14:textId="77777777" w:rsidR="00F6442B" w:rsidRPr="00F6442B" w:rsidRDefault="00F6442B" w:rsidP="006C6FD9">
                  <w:pPr>
                    <w:jc w:val="both"/>
                    <w:rPr>
                      <w:ins w:id="224" w:author="stephan dasse" w:date="2021-09-07T09:18:00Z"/>
                      <w:rFonts w:ascii="Arial" w:eastAsia="Arial" w:hAnsi="Arial" w:cs="Arial"/>
                      <w:sz w:val="20"/>
                      <w:shd w:val="clear" w:color="auto" w:fill="B7B7B7"/>
                      <w:lang w:val="fr-FR"/>
                      <w:rPrChange w:id="225" w:author="stephan dasse" w:date="2021-09-07T09:18:00Z">
                        <w:rPr>
                          <w:ins w:id="226" w:author="stephan dasse" w:date="2021-09-07T09:18:00Z"/>
                          <w:rFonts w:ascii="Arial" w:eastAsia="Arial" w:hAnsi="Arial" w:cs="Arial"/>
                          <w:sz w:val="20"/>
                          <w:shd w:val="clear" w:color="auto" w:fill="B7B7B7"/>
                        </w:rPr>
                      </w:rPrChange>
                    </w:rPr>
                  </w:pPr>
                  <w:ins w:id="227" w:author="stephan dasse" w:date="2021-09-07T09:18:00Z">
                    <w:r w:rsidRPr="00F6442B">
                      <w:rPr>
                        <w:rFonts w:ascii="Arial" w:eastAsia="Arial" w:hAnsi="Arial" w:cs="Arial"/>
                        <w:sz w:val="20"/>
                        <w:shd w:val="clear" w:color="auto" w:fill="B7B7B7"/>
                        <w:lang w:val="fr-FR"/>
                        <w:rPrChange w:id="228" w:author="stephan dasse" w:date="2021-09-07T09:18:00Z">
                          <w:rPr>
                            <w:rFonts w:ascii="Arial" w:eastAsia="Arial" w:hAnsi="Arial" w:cs="Arial"/>
                            <w:sz w:val="20"/>
                            <w:shd w:val="clear" w:color="auto" w:fill="B7B7B7"/>
                          </w:rPr>
                        </w:rPrChange>
                      </w:rPr>
                      <w:t xml:space="preserve">Disponible sur : </w:t>
                    </w:r>
                  </w:ins>
                </w:p>
                <w:p w14:paraId="0890410A" w14:textId="77777777" w:rsidR="00F6442B" w:rsidRPr="00F6442B" w:rsidRDefault="00F6442B" w:rsidP="006C6FD9">
                  <w:pPr>
                    <w:jc w:val="both"/>
                    <w:rPr>
                      <w:ins w:id="229" w:author="stephan dasse" w:date="2021-09-07T09:18:00Z"/>
                      <w:rFonts w:ascii="Arial" w:eastAsia="Arial" w:hAnsi="Arial" w:cs="Arial"/>
                      <w:sz w:val="20"/>
                      <w:shd w:val="clear" w:color="auto" w:fill="B7B7B7"/>
                      <w:lang w:val="fr-FR"/>
                      <w:rPrChange w:id="230" w:author="stephan dasse" w:date="2021-09-07T09:18:00Z">
                        <w:rPr>
                          <w:ins w:id="231" w:author="stephan dasse" w:date="2021-09-07T09:18:00Z"/>
                          <w:rFonts w:ascii="Arial" w:eastAsia="Arial" w:hAnsi="Arial" w:cs="Arial"/>
                          <w:sz w:val="20"/>
                          <w:shd w:val="clear" w:color="auto" w:fill="B7B7B7"/>
                        </w:rPr>
                      </w:rPrChange>
                    </w:rPr>
                  </w:pPr>
                  <w:ins w:id="232" w:author="stephan dasse" w:date="2021-09-07T09:18:00Z">
                    <w:r>
                      <w:fldChar w:fldCharType="begin"/>
                    </w:r>
                    <w:r w:rsidRPr="00F6442B">
                      <w:rPr>
                        <w:lang w:val="fr-FR"/>
                        <w:rPrChange w:id="233" w:author="stephan dasse" w:date="2021-09-07T09:18:00Z">
                          <w:rPr/>
                        </w:rPrChange>
                      </w:rPr>
                      <w:instrText xml:space="preserve"> HYPERLINK "https://apsjournals.apsnet.org/doi/10.1094/PHYTO-12-17-0410-R" \h </w:instrText>
                    </w:r>
                    <w:r>
                      <w:fldChar w:fldCharType="separate"/>
                    </w:r>
                    <w:r w:rsidRPr="00F6442B">
                      <w:rPr>
                        <w:color w:val="0563C1"/>
                        <w:u w:val="single"/>
                        <w:shd w:val="clear" w:color="auto" w:fill="B7B7B7"/>
                        <w:lang w:val="fr-FR"/>
                        <w:rPrChange w:id="234" w:author="stephan dasse" w:date="2021-09-07T09:18:00Z">
                          <w:rPr>
                            <w:color w:val="0563C1"/>
                            <w:u w:val="single"/>
                            <w:shd w:val="clear" w:color="auto" w:fill="B7B7B7"/>
                          </w:rPr>
                        </w:rPrChange>
                      </w:rPr>
                      <w:t>https://apsjournals.apsnet.org/doi/10.1094/PHYTO-12-17-0410-R</w:t>
                    </w:r>
                    <w:r>
                      <w:rPr>
                        <w:color w:val="0563C1"/>
                        <w:u w:val="single"/>
                        <w:shd w:val="clear" w:color="auto" w:fill="B7B7B7"/>
                      </w:rPr>
                      <w:fldChar w:fldCharType="end"/>
                    </w:r>
                    <w:r w:rsidRPr="00F6442B">
                      <w:rPr>
                        <w:shd w:val="clear" w:color="auto" w:fill="B7B7B7"/>
                        <w:lang w:val="fr-FR"/>
                        <w:rPrChange w:id="235" w:author="stephan dasse" w:date="2021-09-07T09:18:00Z">
                          <w:rPr>
                            <w:shd w:val="clear" w:color="auto" w:fill="B7B7B7"/>
                          </w:rPr>
                        </w:rPrChange>
                      </w:rPr>
                      <w:t xml:space="preserve"> </w:t>
                    </w:r>
                  </w:ins>
                </w:p>
              </w:tc>
              <w:tc>
                <w:tcPr>
                  <w:tcW w:w="1814" w:type="dxa"/>
                  <w:vAlign w:val="center"/>
                </w:tcPr>
                <w:p w14:paraId="211BC40D" w14:textId="77777777" w:rsidR="00F6442B" w:rsidRDefault="00F6442B" w:rsidP="006C6FD9">
                  <w:pPr>
                    <w:jc w:val="center"/>
                    <w:rPr>
                      <w:ins w:id="236" w:author="stephan dasse" w:date="2021-09-07T09:18:00Z"/>
                      <w:rFonts w:ascii="Arial" w:eastAsia="Arial" w:hAnsi="Arial" w:cs="Arial"/>
                      <w:sz w:val="20"/>
                      <w:shd w:val="clear" w:color="auto" w:fill="B7B7B7"/>
                    </w:rPr>
                  </w:pPr>
                  <w:ins w:id="237" w:author="stephan dasse" w:date="2021-09-07T09:18:00Z">
                    <w:r>
                      <w:rPr>
                        <w:rFonts w:ascii="Arial" w:eastAsia="Arial" w:hAnsi="Arial" w:cs="Arial"/>
                        <w:sz w:val="20"/>
                        <w:shd w:val="clear" w:color="auto" w:fill="B7B7B7"/>
                      </w:rPr>
                      <w:t>Pas de transmission</w:t>
                    </w:r>
                  </w:ins>
                </w:p>
              </w:tc>
            </w:tr>
            <w:tr w:rsidR="00F6442B" w14:paraId="616F86A0" w14:textId="77777777" w:rsidTr="006C6FD9">
              <w:trPr>
                <w:trHeight w:val="1189"/>
                <w:ins w:id="238" w:author="stephan dasse" w:date="2021-09-07T09:18:00Z"/>
              </w:trPr>
              <w:tc>
                <w:tcPr>
                  <w:tcW w:w="1240" w:type="dxa"/>
                  <w:vAlign w:val="center"/>
                </w:tcPr>
                <w:p w14:paraId="575D22C8" w14:textId="77777777" w:rsidR="00F6442B" w:rsidRDefault="00F6442B" w:rsidP="006C6FD9">
                  <w:pPr>
                    <w:jc w:val="center"/>
                    <w:rPr>
                      <w:ins w:id="239" w:author="stephan dasse" w:date="2021-09-07T09:18:00Z"/>
                      <w:rFonts w:ascii="Arial" w:eastAsia="Arial" w:hAnsi="Arial" w:cs="Arial"/>
                      <w:sz w:val="20"/>
                      <w:shd w:val="clear" w:color="auto" w:fill="B7B7B7"/>
                    </w:rPr>
                  </w:pPr>
                  <w:ins w:id="240" w:author="stephan dasse" w:date="2021-09-07T09:18:00Z">
                    <w:r>
                      <w:rPr>
                        <w:rFonts w:ascii="Arial" w:eastAsia="Arial" w:hAnsi="Arial" w:cs="Arial"/>
                        <w:sz w:val="20"/>
                        <w:shd w:val="clear" w:color="auto" w:fill="B7B7B7"/>
                      </w:rPr>
                      <w:t>2018</w:t>
                    </w:r>
                  </w:ins>
                </w:p>
              </w:tc>
              <w:tc>
                <w:tcPr>
                  <w:tcW w:w="6126" w:type="dxa"/>
                  <w:vAlign w:val="center"/>
                </w:tcPr>
                <w:p w14:paraId="2B0C46A6" w14:textId="77777777" w:rsidR="00F6442B" w:rsidRDefault="00F6442B" w:rsidP="006C6FD9">
                  <w:pPr>
                    <w:jc w:val="both"/>
                    <w:rPr>
                      <w:ins w:id="241" w:author="stephan dasse" w:date="2021-09-07T09:18:00Z"/>
                      <w:rFonts w:ascii="Arial" w:eastAsia="Arial" w:hAnsi="Arial" w:cs="Arial"/>
                      <w:b/>
                      <w:sz w:val="20"/>
                      <w:shd w:val="clear" w:color="auto" w:fill="B7B7B7"/>
                    </w:rPr>
                  </w:pPr>
                  <w:proofErr w:type="spellStart"/>
                  <w:ins w:id="242" w:author="stephan dasse" w:date="2021-09-07T09:18:00Z">
                    <w:r>
                      <w:rPr>
                        <w:rFonts w:ascii="Arial" w:eastAsia="Arial" w:hAnsi="Arial" w:cs="Arial"/>
                        <w:b/>
                        <w:sz w:val="20"/>
                        <w:shd w:val="clear" w:color="auto" w:fill="B7B7B7"/>
                      </w:rPr>
                      <w:t>Mawassi</w:t>
                    </w:r>
                    <w:proofErr w:type="spellEnd"/>
                    <w:r>
                      <w:rPr>
                        <w:rFonts w:ascii="Arial" w:eastAsia="Arial" w:hAnsi="Arial" w:cs="Arial"/>
                        <w:b/>
                        <w:sz w:val="20"/>
                        <w:shd w:val="clear" w:color="auto" w:fill="B7B7B7"/>
                      </w:rPr>
                      <w:t xml:space="preserve"> et al. (2018)</w:t>
                    </w:r>
                  </w:ins>
                </w:p>
                <w:p w14:paraId="10FF08AD" w14:textId="77777777" w:rsidR="00F6442B" w:rsidRDefault="00F6442B" w:rsidP="006C6FD9">
                  <w:pPr>
                    <w:jc w:val="both"/>
                    <w:rPr>
                      <w:ins w:id="243" w:author="stephan dasse" w:date="2021-09-07T09:18:00Z"/>
                      <w:rFonts w:ascii="Arial" w:eastAsia="Arial" w:hAnsi="Arial" w:cs="Arial"/>
                      <w:b/>
                      <w:sz w:val="20"/>
                      <w:shd w:val="clear" w:color="auto" w:fill="B7B7B7"/>
                    </w:rPr>
                  </w:pPr>
                </w:p>
                <w:p w14:paraId="22FC9B6F" w14:textId="77777777" w:rsidR="00F6442B" w:rsidRDefault="00F6442B" w:rsidP="006C6FD9">
                  <w:pPr>
                    <w:jc w:val="both"/>
                    <w:rPr>
                      <w:ins w:id="244" w:author="stephan dasse" w:date="2021-09-07T09:18:00Z"/>
                      <w:rFonts w:ascii="Arial" w:eastAsia="Arial" w:hAnsi="Arial" w:cs="Arial"/>
                      <w:sz w:val="20"/>
                      <w:shd w:val="clear" w:color="auto" w:fill="B7B7B7"/>
                    </w:rPr>
                  </w:pPr>
                  <w:ins w:id="245" w:author="stephan dasse" w:date="2021-09-07T09:18:00Z">
                    <w:r>
                      <w:rPr>
                        <w:rFonts w:ascii="Arial" w:eastAsia="Arial" w:hAnsi="Arial" w:cs="Arial"/>
                        <w:sz w:val="20"/>
                        <w:shd w:val="clear" w:color="auto" w:fill="B7B7B7"/>
                      </w:rPr>
                      <w:t xml:space="preserve">M. </w:t>
                    </w:r>
                    <w:proofErr w:type="spellStart"/>
                    <w:r>
                      <w:rPr>
                        <w:rFonts w:ascii="Arial" w:eastAsia="Arial" w:hAnsi="Arial" w:cs="Arial"/>
                        <w:sz w:val="20"/>
                        <w:shd w:val="clear" w:color="auto" w:fill="B7B7B7"/>
                      </w:rPr>
                      <w:t>Mawassi</w:t>
                    </w:r>
                    <w:proofErr w:type="spellEnd"/>
                    <w:r>
                      <w:rPr>
                        <w:rFonts w:ascii="Arial" w:eastAsia="Arial" w:hAnsi="Arial" w:cs="Arial"/>
                        <w:sz w:val="20"/>
                        <w:shd w:val="clear" w:color="auto" w:fill="B7B7B7"/>
                      </w:rPr>
                      <w:t xml:space="preserve">, O. </w:t>
                    </w:r>
                    <w:proofErr w:type="spellStart"/>
                    <w:r>
                      <w:rPr>
                        <w:rFonts w:ascii="Arial" w:eastAsia="Arial" w:hAnsi="Arial" w:cs="Arial"/>
                        <w:sz w:val="20"/>
                        <w:shd w:val="clear" w:color="auto" w:fill="B7B7B7"/>
                      </w:rPr>
                      <w:t>Dror</w:t>
                    </w:r>
                    <w:proofErr w:type="spellEnd"/>
                    <w:r>
                      <w:rPr>
                        <w:rFonts w:ascii="Arial" w:eastAsia="Arial" w:hAnsi="Arial" w:cs="Arial"/>
                        <w:sz w:val="20"/>
                        <w:shd w:val="clear" w:color="auto" w:fill="B7B7B7"/>
                      </w:rPr>
                      <w:t xml:space="preserve">, M. Bar-Joseph, A. </w:t>
                    </w:r>
                    <w:proofErr w:type="spellStart"/>
                    <w:r>
                      <w:rPr>
                        <w:rFonts w:ascii="Arial" w:eastAsia="Arial" w:hAnsi="Arial" w:cs="Arial"/>
                        <w:sz w:val="20"/>
                        <w:shd w:val="clear" w:color="auto" w:fill="B7B7B7"/>
                      </w:rPr>
                      <w:t>Piasezky</w:t>
                    </w:r>
                    <w:proofErr w:type="spellEnd"/>
                    <w:r>
                      <w:rPr>
                        <w:rFonts w:ascii="Arial" w:eastAsia="Arial" w:hAnsi="Arial" w:cs="Arial"/>
                        <w:sz w:val="20"/>
                        <w:shd w:val="clear" w:color="auto" w:fill="B7B7B7"/>
                      </w:rPr>
                      <w:t xml:space="preserve">, J. M. </w:t>
                    </w:r>
                    <w:proofErr w:type="spellStart"/>
                    <w:r>
                      <w:rPr>
                        <w:rFonts w:ascii="Arial" w:eastAsia="Arial" w:hAnsi="Arial" w:cs="Arial"/>
                        <w:sz w:val="20"/>
                        <w:shd w:val="clear" w:color="auto" w:fill="B7B7B7"/>
                      </w:rPr>
                      <w:t>Sjölund</w:t>
                    </w:r>
                    <w:proofErr w:type="spellEnd"/>
                    <w:r>
                      <w:rPr>
                        <w:rFonts w:ascii="Arial" w:eastAsia="Arial" w:hAnsi="Arial" w:cs="Arial"/>
                        <w:sz w:val="20"/>
                        <w:shd w:val="clear" w:color="auto" w:fill="B7B7B7"/>
                      </w:rPr>
                      <w:t xml:space="preserve">, N. </w:t>
                    </w:r>
                    <w:proofErr w:type="spellStart"/>
                    <w:r>
                      <w:rPr>
                        <w:rFonts w:ascii="Arial" w:eastAsia="Arial" w:hAnsi="Arial" w:cs="Arial"/>
                        <w:sz w:val="20"/>
                        <w:shd w:val="clear" w:color="auto" w:fill="B7B7B7"/>
                      </w:rPr>
                      <w:t>Levitzky</w:t>
                    </w:r>
                    <w:proofErr w:type="spellEnd"/>
                    <w:r>
                      <w:rPr>
                        <w:rFonts w:ascii="Arial" w:eastAsia="Arial" w:hAnsi="Arial" w:cs="Arial"/>
                        <w:sz w:val="20"/>
                        <w:shd w:val="clear" w:color="auto" w:fill="B7B7B7"/>
                      </w:rPr>
                      <w:t xml:space="preserve">, N. Shoshana, L. </w:t>
                    </w:r>
                    <w:proofErr w:type="spellStart"/>
                    <w:r>
                      <w:rPr>
                        <w:rFonts w:ascii="Arial" w:eastAsia="Arial" w:hAnsi="Arial" w:cs="Arial"/>
                        <w:sz w:val="20"/>
                        <w:shd w:val="clear" w:color="auto" w:fill="B7B7B7"/>
                      </w:rPr>
                      <w:t>Meslenin</w:t>
                    </w:r>
                    <w:proofErr w:type="spellEnd"/>
                    <w:r>
                      <w:rPr>
                        <w:rFonts w:ascii="Arial" w:eastAsia="Arial" w:hAnsi="Arial" w:cs="Arial"/>
                        <w:sz w:val="20"/>
                        <w:shd w:val="clear" w:color="auto" w:fill="B7B7B7"/>
                      </w:rPr>
                      <w:t xml:space="preserve">, S. </w:t>
                    </w:r>
                    <w:proofErr w:type="spellStart"/>
                    <w:r>
                      <w:rPr>
                        <w:rFonts w:ascii="Arial" w:eastAsia="Arial" w:hAnsi="Arial" w:cs="Arial"/>
                        <w:sz w:val="20"/>
                        <w:shd w:val="clear" w:color="auto" w:fill="B7B7B7"/>
                      </w:rPr>
                      <w:t>Haviv</w:t>
                    </w:r>
                    <w:proofErr w:type="spellEnd"/>
                    <w:r>
                      <w:rPr>
                        <w:rFonts w:ascii="Arial" w:eastAsia="Arial" w:hAnsi="Arial" w:cs="Arial"/>
                        <w:sz w:val="20"/>
                        <w:shd w:val="clear" w:color="auto" w:fill="B7B7B7"/>
                      </w:rPr>
                      <w:t xml:space="preserve">, C. </w:t>
                    </w:r>
                    <w:proofErr w:type="spellStart"/>
                    <w:r>
                      <w:rPr>
                        <w:rFonts w:ascii="Arial" w:eastAsia="Arial" w:hAnsi="Arial" w:cs="Arial"/>
                        <w:sz w:val="20"/>
                        <w:shd w:val="clear" w:color="auto" w:fill="B7B7B7"/>
                      </w:rPr>
                      <w:t>Porat</w:t>
                    </w:r>
                    <w:proofErr w:type="spellEnd"/>
                    <w:r>
                      <w:rPr>
                        <w:rFonts w:ascii="Arial" w:eastAsia="Arial" w:hAnsi="Arial" w:cs="Arial"/>
                        <w:sz w:val="20"/>
                        <w:shd w:val="clear" w:color="auto" w:fill="B7B7B7"/>
                      </w:rPr>
                      <w:t xml:space="preserve">, L. </w:t>
                    </w:r>
                    <w:proofErr w:type="spellStart"/>
                    <w:r>
                      <w:rPr>
                        <w:rFonts w:ascii="Arial" w:eastAsia="Arial" w:hAnsi="Arial" w:cs="Arial"/>
                        <w:sz w:val="20"/>
                        <w:shd w:val="clear" w:color="auto" w:fill="B7B7B7"/>
                      </w:rPr>
                      <w:t>Katsir</w:t>
                    </w:r>
                    <w:proofErr w:type="spellEnd"/>
                    <w:r>
                      <w:rPr>
                        <w:rFonts w:ascii="Arial" w:eastAsia="Arial" w:hAnsi="Arial" w:cs="Arial"/>
                        <w:sz w:val="20"/>
                        <w:shd w:val="clear" w:color="auto" w:fill="B7B7B7"/>
                      </w:rPr>
                      <w:t xml:space="preserve">, S. </w:t>
                    </w:r>
                    <w:proofErr w:type="spellStart"/>
                    <w:r>
                      <w:rPr>
                        <w:rFonts w:ascii="Arial" w:eastAsia="Arial" w:hAnsi="Arial" w:cs="Arial"/>
                        <w:sz w:val="20"/>
                        <w:shd w:val="clear" w:color="auto" w:fill="B7B7B7"/>
                      </w:rPr>
                      <w:t>Kontsedalov</w:t>
                    </w:r>
                    <w:proofErr w:type="spellEnd"/>
                    <w:r>
                      <w:rPr>
                        <w:rFonts w:ascii="Arial" w:eastAsia="Arial" w:hAnsi="Arial" w:cs="Arial"/>
                        <w:sz w:val="20"/>
                        <w:shd w:val="clear" w:color="auto" w:fill="B7B7B7"/>
                      </w:rPr>
                      <w:t xml:space="preserve">, M. Ghanim, E. </w:t>
                    </w:r>
                    <w:proofErr w:type="spellStart"/>
                    <w:r>
                      <w:rPr>
                        <w:rFonts w:ascii="Arial" w:eastAsia="Arial" w:hAnsi="Arial" w:cs="Arial"/>
                        <w:sz w:val="20"/>
                        <w:shd w:val="clear" w:color="auto" w:fill="B7B7B7"/>
                      </w:rPr>
                      <w:t>Zelinger</w:t>
                    </w:r>
                    <w:proofErr w:type="spellEnd"/>
                    <w:r>
                      <w:rPr>
                        <w:rFonts w:ascii="Arial" w:eastAsia="Arial" w:hAnsi="Arial" w:cs="Arial"/>
                        <w:sz w:val="20"/>
                        <w:shd w:val="clear" w:color="auto" w:fill="B7B7B7"/>
                      </w:rPr>
                      <w:t>-Reichert et al. 2018.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Is Tightly Associated with Carrot Yellows Symptoms in Israel and Transmitted by the Prevalent Psyllid Vector </w:t>
                    </w:r>
                    <w:proofErr w:type="spellStart"/>
                    <w:r>
                      <w:rPr>
                        <w:rFonts w:ascii="Arial" w:eastAsia="Arial" w:hAnsi="Arial" w:cs="Arial"/>
                        <w:sz w:val="20"/>
                        <w:shd w:val="clear" w:color="auto" w:fill="B7B7B7"/>
                      </w:rPr>
                      <w:t>Bactericera</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trigonica</w:t>
                    </w:r>
                    <w:proofErr w:type="spellEnd"/>
                    <w:r>
                      <w:rPr>
                        <w:rFonts w:ascii="Arial" w:eastAsia="Arial" w:hAnsi="Arial" w:cs="Arial"/>
                        <w:sz w:val="20"/>
                        <w:shd w:val="clear" w:color="auto" w:fill="B7B7B7"/>
                      </w:rPr>
                      <w:t>. Phytopathology 108 (9):1056-1066, September 2018.</w:t>
                    </w:r>
                  </w:ins>
                </w:p>
                <w:p w14:paraId="4FE3A8D8" w14:textId="77777777" w:rsidR="00F6442B" w:rsidRDefault="00F6442B" w:rsidP="006C6FD9">
                  <w:pPr>
                    <w:jc w:val="both"/>
                    <w:rPr>
                      <w:ins w:id="246" w:author="stephan dasse" w:date="2021-09-07T09:18:00Z"/>
                      <w:rFonts w:ascii="Arial" w:eastAsia="Arial" w:hAnsi="Arial" w:cs="Arial"/>
                      <w:sz w:val="20"/>
                      <w:shd w:val="clear" w:color="auto" w:fill="B7B7B7"/>
                    </w:rPr>
                  </w:pPr>
                  <w:ins w:id="247" w:author="stephan dasse" w:date="2021-09-07T09:18:00Z">
                    <w:r>
                      <w:rPr>
                        <w:rFonts w:ascii="Arial" w:eastAsia="Arial" w:hAnsi="Arial" w:cs="Arial"/>
                        <w:sz w:val="20"/>
                        <w:shd w:val="clear" w:color="auto" w:fill="B7B7B7"/>
                      </w:rPr>
                      <w:t xml:space="preserve">Disponible </w:t>
                    </w:r>
                    <w:proofErr w:type="gramStart"/>
                    <w:r>
                      <w:rPr>
                        <w:rFonts w:ascii="Arial" w:eastAsia="Arial" w:hAnsi="Arial" w:cs="Arial"/>
                        <w:sz w:val="20"/>
                        <w:shd w:val="clear" w:color="auto" w:fill="B7B7B7"/>
                      </w:rPr>
                      <w:t>sur :</w:t>
                    </w:r>
                    <w:proofErr w:type="gramEnd"/>
                  </w:ins>
                </w:p>
                <w:p w14:paraId="6BD15729" w14:textId="77777777" w:rsidR="00F6442B" w:rsidRDefault="00F6442B" w:rsidP="006C6FD9">
                  <w:pPr>
                    <w:jc w:val="both"/>
                    <w:rPr>
                      <w:ins w:id="248" w:author="stephan dasse" w:date="2021-09-07T09:18:00Z"/>
                      <w:rFonts w:ascii="Arial" w:eastAsia="Arial" w:hAnsi="Arial" w:cs="Arial"/>
                      <w:sz w:val="20"/>
                      <w:shd w:val="clear" w:color="auto" w:fill="B7B7B7"/>
                    </w:rPr>
                  </w:pPr>
                  <w:ins w:id="249" w:author="stephan dasse" w:date="2021-09-07T09:18:00Z">
                    <w:r>
                      <w:fldChar w:fldCharType="begin"/>
                    </w:r>
                    <w:r>
                      <w:instrText xml:space="preserve"> HYPERLINK "https://apsjournals.apsnet.org/doi/10.1094/PHYTO-10-17-0348-R" \h </w:instrText>
                    </w:r>
                    <w:r>
                      <w:fldChar w:fldCharType="separate"/>
                    </w:r>
                    <w:r>
                      <w:rPr>
                        <w:rFonts w:ascii="Arial" w:eastAsia="Arial" w:hAnsi="Arial" w:cs="Arial"/>
                        <w:color w:val="0563C1"/>
                        <w:sz w:val="20"/>
                        <w:u w:val="single"/>
                        <w:shd w:val="clear" w:color="auto" w:fill="B7B7B7"/>
                      </w:rPr>
                      <w:t>https://apsjournals.apsnet.org/doi/10.1094/PHYTO-10-17-0348-R</w:t>
                    </w:r>
                    <w:r>
                      <w:rPr>
                        <w:rFonts w:ascii="Arial" w:eastAsia="Arial" w:hAnsi="Arial" w:cs="Arial"/>
                        <w:color w:val="0563C1"/>
                        <w:sz w:val="20"/>
                        <w:u w:val="single"/>
                        <w:shd w:val="clear" w:color="auto" w:fill="B7B7B7"/>
                      </w:rPr>
                      <w:fldChar w:fldCharType="end"/>
                    </w:r>
                    <w:r>
                      <w:rPr>
                        <w:rFonts w:ascii="Arial" w:eastAsia="Arial" w:hAnsi="Arial" w:cs="Arial"/>
                        <w:sz w:val="20"/>
                        <w:shd w:val="clear" w:color="auto" w:fill="B7B7B7"/>
                      </w:rPr>
                      <w:t xml:space="preserve"> </w:t>
                    </w:r>
                  </w:ins>
                </w:p>
              </w:tc>
              <w:tc>
                <w:tcPr>
                  <w:tcW w:w="1814" w:type="dxa"/>
                  <w:vAlign w:val="center"/>
                </w:tcPr>
                <w:p w14:paraId="5909A0ED" w14:textId="77777777" w:rsidR="00F6442B" w:rsidRDefault="00F6442B" w:rsidP="006C6FD9">
                  <w:pPr>
                    <w:jc w:val="center"/>
                    <w:rPr>
                      <w:ins w:id="250" w:author="stephan dasse" w:date="2021-09-07T09:18:00Z"/>
                      <w:rFonts w:ascii="Arial" w:eastAsia="Arial" w:hAnsi="Arial" w:cs="Arial"/>
                      <w:sz w:val="20"/>
                      <w:shd w:val="clear" w:color="auto" w:fill="B7B7B7"/>
                    </w:rPr>
                  </w:pPr>
                  <w:ins w:id="251" w:author="stephan dasse" w:date="2021-09-07T09:18:00Z">
                    <w:r>
                      <w:rPr>
                        <w:rFonts w:ascii="Arial" w:eastAsia="Arial" w:hAnsi="Arial" w:cs="Arial"/>
                        <w:sz w:val="20"/>
                        <w:shd w:val="clear" w:color="auto" w:fill="B7B7B7"/>
                      </w:rPr>
                      <w:t>Pas de transmission</w:t>
                    </w:r>
                  </w:ins>
                </w:p>
              </w:tc>
            </w:tr>
            <w:tr w:rsidR="00F6442B" w14:paraId="29F398E9" w14:textId="77777777" w:rsidTr="006C6FD9">
              <w:trPr>
                <w:trHeight w:val="1261"/>
                <w:ins w:id="252" w:author="stephan dasse" w:date="2021-09-07T09:18:00Z"/>
              </w:trPr>
              <w:tc>
                <w:tcPr>
                  <w:tcW w:w="1240" w:type="dxa"/>
                  <w:vAlign w:val="center"/>
                </w:tcPr>
                <w:p w14:paraId="0E8CA2DC" w14:textId="77777777" w:rsidR="00F6442B" w:rsidRDefault="00F6442B" w:rsidP="006C6FD9">
                  <w:pPr>
                    <w:jc w:val="center"/>
                    <w:rPr>
                      <w:ins w:id="253" w:author="stephan dasse" w:date="2021-09-07T09:18:00Z"/>
                      <w:rFonts w:ascii="Arial" w:eastAsia="Arial" w:hAnsi="Arial" w:cs="Arial"/>
                      <w:sz w:val="20"/>
                      <w:shd w:val="clear" w:color="auto" w:fill="B7B7B7"/>
                    </w:rPr>
                  </w:pPr>
                  <w:ins w:id="254" w:author="stephan dasse" w:date="2021-09-07T09:18:00Z">
                    <w:r>
                      <w:rPr>
                        <w:rFonts w:ascii="Arial" w:eastAsia="Arial" w:hAnsi="Arial" w:cs="Arial"/>
                        <w:sz w:val="20"/>
                        <w:shd w:val="clear" w:color="auto" w:fill="B7B7B7"/>
                      </w:rPr>
                      <w:t>2019</w:t>
                    </w:r>
                  </w:ins>
                </w:p>
              </w:tc>
              <w:tc>
                <w:tcPr>
                  <w:tcW w:w="6126" w:type="dxa"/>
                  <w:vAlign w:val="center"/>
                </w:tcPr>
                <w:p w14:paraId="445099A1" w14:textId="77777777" w:rsidR="00F6442B" w:rsidRPr="002D6B05" w:rsidRDefault="00F6442B" w:rsidP="006C6FD9">
                  <w:pPr>
                    <w:jc w:val="both"/>
                    <w:rPr>
                      <w:ins w:id="255" w:author="stephan dasse" w:date="2021-09-07T09:18:00Z"/>
                      <w:rFonts w:ascii="Arial" w:eastAsia="Arial" w:hAnsi="Arial" w:cs="Arial"/>
                      <w:b/>
                      <w:sz w:val="20"/>
                      <w:shd w:val="clear" w:color="auto" w:fill="B7B7B7"/>
                      <w:lang w:val="fr-FR"/>
                    </w:rPr>
                  </w:pPr>
                  <w:proofErr w:type="spellStart"/>
                  <w:ins w:id="256" w:author="stephan dasse" w:date="2021-09-07T09:18:00Z">
                    <w:r w:rsidRPr="002D6B05">
                      <w:rPr>
                        <w:rFonts w:ascii="Arial" w:eastAsia="Arial" w:hAnsi="Arial" w:cs="Arial"/>
                        <w:b/>
                        <w:sz w:val="20"/>
                        <w:shd w:val="clear" w:color="auto" w:fill="B7B7B7"/>
                        <w:lang w:val="fr-FR"/>
                      </w:rPr>
                      <w:t>Carminati</w:t>
                    </w:r>
                    <w:proofErr w:type="spellEnd"/>
                    <w:r w:rsidRPr="002D6B05">
                      <w:rPr>
                        <w:rFonts w:ascii="Arial" w:eastAsia="Arial" w:hAnsi="Arial" w:cs="Arial"/>
                        <w:b/>
                        <w:sz w:val="20"/>
                        <w:shd w:val="clear" w:color="auto" w:fill="B7B7B7"/>
                        <w:lang w:val="fr-FR"/>
                      </w:rPr>
                      <w:t xml:space="preserve"> et al. (2019)</w:t>
                    </w:r>
                  </w:ins>
                </w:p>
                <w:p w14:paraId="632288CF" w14:textId="77777777" w:rsidR="00F6442B" w:rsidRPr="002D6B05" w:rsidRDefault="00F6442B" w:rsidP="006C6FD9">
                  <w:pPr>
                    <w:jc w:val="both"/>
                    <w:rPr>
                      <w:ins w:id="257" w:author="stephan dasse" w:date="2021-09-07T09:18:00Z"/>
                      <w:rFonts w:ascii="Arial" w:eastAsia="Arial" w:hAnsi="Arial" w:cs="Arial"/>
                      <w:b/>
                      <w:sz w:val="20"/>
                      <w:shd w:val="clear" w:color="auto" w:fill="B7B7B7"/>
                      <w:lang w:val="fr-FR"/>
                    </w:rPr>
                  </w:pPr>
                </w:p>
                <w:p w14:paraId="3EE74670" w14:textId="77777777" w:rsidR="00F6442B" w:rsidRDefault="00F6442B" w:rsidP="006C6FD9">
                  <w:pPr>
                    <w:jc w:val="both"/>
                    <w:rPr>
                      <w:ins w:id="258" w:author="stephan dasse" w:date="2021-09-07T09:18:00Z"/>
                      <w:rFonts w:ascii="Arial" w:eastAsia="Arial" w:hAnsi="Arial" w:cs="Arial"/>
                      <w:sz w:val="20"/>
                      <w:shd w:val="clear" w:color="auto" w:fill="B7B7B7"/>
                    </w:rPr>
                  </w:pPr>
                  <w:ins w:id="259" w:author="stephan dasse" w:date="2021-09-07T09:18:00Z">
                    <w:r w:rsidRPr="002D6B05">
                      <w:rPr>
                        <w:rFonts w:ascii="Arial" w:eastAsia="Arial" w:hAnsi="Arial" w:cs="Arial"/>
                        <w:sz w:val="20"/>
                        <w:shd w:val="clear" w:color="auto" w:fill="B7B7B7"/>
                        <w:lang w:val="fr-FR"/>
                      </w:rPr>
                      <w:t xml:space="preserve">G. </w:t>
                    </w:r>
                    <w:proofErr w:type="spellStart"/>
                    <w:r w:rsidRPr="002D6B05">
                      <w:rPr>
                        <w:rFonts w:ascii="Arial" w:eastAsia="Arial" w:hAnsi="Arial" w:cs="Arial"/>
                        <w:sz w:val="20"/>
                        <w:shd w:val="clear" w:color="auto" w:fill="B7B7B7"/>
                        <w:lang w:val="fr-FR"/>
                      </w:rPr>
                      <w:t>Carminati</w:t>
                    </w:r>
                    <w:proofErr w:type="spellEnd"/>
                    <w:r w:rsidRPr="002D6B05">
                      <w:rPr>
                        <w:rFonts w:ascii="Arial" w:eastAsia="Arial" w:hAnsi="Arial" w:cs="Arial"/>
                        <w:sz w:val="20"/>
                        <w:shd w:val="clear" w:color="auto" w:fill="B7B7B7"/>
                        <w:lang w:val="fr-FR"/>
                      </w:rPr>
                      <w:t xml:space="preserve">, E. </w:t>
                    </w:r>
                    <w:proofErr w:type="spellStart"/>
                    <w:r w:rsidRPr="002D6B05">
                      <w:rPr>
                        <w:rFonts w:ascii="Arial" w:eastAsia="Arial" w:hAnsi="Arial" w:cs="Arial"/>
                        <w:sz w:val="20"/>
                        <w:shd w:val="clear" w:color="auto" w:fill="B7B7B7"/>
                        <w:lang w:val="fr-FR"/>
                      </w:rPr>
                      <w:t>Satta</w:t>
                    </w:r>
                    <w:proofErr w:type="spellEnd"/>
                    <w:r w:rsidRPr="002D6B05">
                      <w:rPr>
                        <w:rFonts w:ascii="Arial" w:eastAsia="Arial" w:hAnsi="Arial" w:cs="Arial"/>
                        <w:sz w:val="20"/>
                        <w:shd w:val="clear" w:color="auto" w:fill="B7B7B7"/>
                        <w:lang w:val="fr-FR"/>
                      </w:rPr>
                      <w:t xml:space="preserve">, S. </w:t>
                    </w:r>
                    <w:proofErr w:type="spellStart"/>
                    <w:r w:rsidRPr="002D6B05">
                      <w:rPr>
                        <w:rFonts w:ascii="Arial" w:eastAsia="Arial" w:hAnsi="Arial" w:cs="Arial"/>
                        <w:sz w:val="20"/>
                        <w:shd w:val="clear" w:color="auto" w:fill="B7B7B7"/>
                        <w:lang w:val="fr-FR"/>
                      </w:rPr>
                      <w:t>Paltrinieri</w:t>
                    </w:r>
                    <w:proofErr w:type="spellEnd"/>
                    <w:r w:rsidRPr="002D6B05">
                      <w:rPr>
                        <w:rFonts w:ascii="Arial" w:eastAsia="Arial" w:hAnsi="Arial" w:cs="Arial"/>
                        <w:sz w:val="20"/>
                        <w:shd w:val="clear" w:color="auto" w:fill="B7B7B7"/>
                        <w:lang w:val="fr-FR"/>
                      </w:rPr>
                      <w:t xml:space="preserve">, A. </w:t>
                    </w:r>
                    <w:proofErr w:type="spellStart"/>
                    <w:r w:rsidRPr="002D6B05">
                      <w:rPr>
                        <w:rFonts w:ascii="Arial" w:eastAsia="Arial" w:hAnsi="Arial" w:cs="Arial"/>
                        <w:sz w:val="20"/>
                        <w:shd w:val="clear" w:color="auto" w:fill="B7B7B7"/>
                        <w:lang w:val="fr-FR"/>
                      </w:rPr>
                      <w:t>Bertaccini</w:t>
                    </w:r>
                    <w:proofErr w:type="spellEnd"/>
                    <w:r w:rsidRPr="002D6B05">
                      <w:rPr>
                        <w:rFonts w:ascii="Arial" w:eastAsia="Arial" w:hAnsi="Arial" w:cs="Arial"/>
                        <w:sz w:val="20"/>
                        <w:shd w:val="clear" w:color="auto" w:fill="B7B7B7"/>
                        <w:lang w:val="fr-FR"/>
                      </w:rPr>
                      <w:t xml:space="preserve">. </w:t>
                    </w:r>
                    <w:r>
                      <w:rPr>
                        <w:rFonts w:ascii="Arial" w:eastAsia="Arial" w:hAnsi="Arial" w:cs="Arial"/>
                        <w:sz w:val="20"/>
                        <w:shd w:val="clear" w:color="auto" w:fill="B7B7B7"/>
                      </w:rPr>
                      <w:t xml:space="preserve">2019. Simultaneous evaluation of </w:t>
                    </w:r>
                    <w:proofErr w:type="gramStart"/>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Candidatus</w:t>
                    </w:r>
                    <w:proofErr w:type="spellEnd"/>
                    <w:proofErr w:type="gramEnd"/>
                    <w:r>
                      <w:rPr>
                        <w:rFonts w:ascii="Arial" w:eastAsia="Arial" w:hAnsi="Arial" w:cs="Arial"/>
                        <w:sz w:val="20"/>
                        <w:shd w:val="clear" w:color="auto" w:fill="B7B7B7"/>
                      </w:rPr>
                      <w:t xml:space="preserve"> Phytoplasma’ and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seed transmission in carrot. Phytopathogenic Mollicutes. 9, 141–142, January 2019.</w:t>
                    </w:r>
                  </w:ins>
                </w:p>
                <w:p w14:paraId="49861D57" w14:textId="77777777" w:rsidR="00F6442B" w:rsidRDefault="00F6442B" w:rsidP="006C6FD9">
                  <w:pPr>
                    <w:jc w:val="both"/>
                    <w:rPr>
                      <w:ins w:id="260" w:author="stephan dasse" w:date="2021-09-07T09:18:00Z"/>
                      <w:rFonts w:ascii="Arial" w:eastAsia="Arial" w:hAnsi="Arial" w:cs="Arial"/>
                      <w:sz w:val="20"/>
                      <w:shd w:val="clear" w:color="auto" w:fill="B7B7B7"/>
                    </w:rPr>
                  </w:pPr>
                  <w:ins w:id="261" w:author="stephan dasse" w:date="2021-09-07T09:18:00Z">
                    <w:r>
                      <w:rPr>
                        <w:rFonts w:ascii="Arial" w:eastAsia="Arial" w:hAnsi="Arial" w:cs="Arial"/>
                        <w:sz w:val="20"/>
                        <w:shd w:val="clear" w:color="auto" w:fill="B7B7B7"/>
                      </w:rPr>
                      <w:t xml:space="preserve">Disponible </w:t>
                    </w:r>
                    <w:proofErr w:type="gramStart"/>
                    <w:r>
                      <w:rPr>
                        <w:rFonts w:ascii="Arial" w:eastAsia="Arial" w:hAnsi="Arial" w:cs="Arial"/>
                        <w:sz w:val="20"/>
                        <w:shd w:val="clear" w:color="auto" w:fill="B7B7B7"/>
                      </w:rPr>
                      <w:t>sur :</w:t>
                    </w:r>
                    <w:proofErr w:type="gramEnd"/>
                  </w:ins>
                </w:p>
                <w:p w14:paraId="3920669A" w14:textId="77777777" w:rsidR="00F6442B" w:rsidRDefault="00F6442B" w:rsidP="006C6FD9">
                  <w:pPr>
                    <w:jc w:val="both"/>
                    <w:rPr>
                      <w:ins w:id="262" w:author="stephan dasse" w:date="2021-09-07T09:18:00Z"/>
                      <w:rFonts w:ascii="Arial" w:eastAsia="Arial" w:hAnsi="Arial" w:cs="Arial"/>
                      <w:sz w:val="20"/>
                      <w:shd w:val="clear" w:color="auto" w:fill="B7B7B7"/>
                    </w:rPr>
                  </w:pPr>
                  <w:ins w:id="263" w:author="stephan dasse" w:date="2021-09-07T09:18:00Z">
                    <w:r>
                      <w:fldChar w:fldCharType="begin"/>
                    </w:r>
                    <w:r>
                      <w:instrText xml:space="preserve"> HYPERLINK "http://www.indianjournals.com/ijor.aspx?target=ijor:mollicutes&amp;volume=9&amp;issue=1&amp;article=071" \h </w:instrText>
                    </w:r>
                    <w:r>
                      <w:fldChar w:fldCharType="separate"/>
                    </w:r>
                    <w:r>
                      <w:rPr>
                        <w:color w:val="0563C1"/>
                        <w:u w:val="single"/>
                        <w:shd w:val="clear" w:color="auto" w:fill="B7B7B7"/>
                      </w:rPr>
                      <w:t>http://www.indianjournals.com/ijor.aspx?target=ijor:mollicutes&amp;volume=9&amp;issue=1&amp;article=071</w:t>
                    </w:r>
                    <w:r>
                      <w:rPr>
                        <w:color w:val="0563C1"/>
                        <w:u w:val="single"/>
                        <w:shd w:val="clear" w:color="auto" w:fill="B7B7B7"/>
                      </w:rPr>
                      <w:fldChar w:fldCharType="end"/>
                    </w:r>
                    <w:r>
                      <w:rPr>
                        <w:shd w:val="clear" w:color="auto" w:fill="B7B7B7"/>
                      </w:rPr>
                      <w:t xml:space="preserve">  </w:t>
                    </w:r>
                  </w:ins>
                </w:p>
              </w:tc>
              <w:tc>
                <w:tcPr>
                  <w:tcW w:w="1814" w:type="dxa"/>
                  <w:vAlign w:val="center"/>
                </w:tcPr>
                <w:p w14:paraId="2B0CED2D" w14:textId="77777777" w:rsidR="00F6442B" w:rsidRDefault="00F6442B" w:rsidP="006C6FD9">
                  <w:pPr>
                    <w:jc w:val="center"/>
                    <w:rPr>
                      <w:ins w:id="264" w:author="stephan dasse" w:date="2021-09-07T09:18:00Z"/>
                      <w:rFonts w:ascii="Arial" w:eastAsia="Arial" w:hAnsi="Arial" w:cs="Arial"/>
                      <w:sz w:val="20"/>
                      <w:shd w:val="clear" w:color="auto" w:fill="B7B7B7"/>
                    </w:rPr>
                  </w:pPr>
                  <w:ins w:id="265" w:author="stephan dasse" w:date="2021-09-07T09:18:00Z">
                    <w:r>
                      <w:rPr>
                        <w:rFonts w:ascii="Arial" w:eastAsia="Arial" w:hAnsi="Arial" w:cs="Arial"/>
                        <w:sz w:val="20"/>
                        <w:shd w:val="clear" w:color="auto" w:fill="B7B7B7"/>
                      </w:rPr>
                      <w:t>Pas de transmission</w:t>
                    </w:r>
                  </w:ins>
                </w:p>
              </w:tc>
            </w:tr>
            <w:tr w:rsidR="00F6442B" w14:paraId="780B9492" w14:textId="77777777" w:rsidTr="006C6FD9">
              <w:trPr>
                <w:trHeight w:val="1261"/>
                <w:ins w:id="266" w:author="stephan dasse" w:date="2021-09-07T09:18:00Z"/>
              </w:trPr>
              <w:tc>
                <w:tcPr>
                  <w:tcW w:w="1240" w:type="dxa"/>
                  <w:vAlign w:val="center"/>
                </w:tcPr>
                <w:p w14:paraId="013DFA04" w14:textId="77777777" w:rsidR="00F6442B" w:rsidRDefault="00F6442B" w:rsidP="006C6FD9">
                  <w:pPr>
                    <w:jc w:val="center"/>
                    <w:rPr>
                      <w:ins w:id="267" w:author="stephan dasse" w:date="2021-09-07T09:18:00Z"/>
                      <w:rFonts w:ascii="Arial" w:eastAsia="Arial" w:hAnsi="Arial" w:cs="Arial"/>
                      <w:sz w:val="20"/>
                      <w:shd w:val="clear" w:color="auto" w:fill="B7B7B7"/>
                    </w:rPr>
                  </w:pPr>
                  <w:ins w:id="268" w:author="stephan dasse" w:date="2021-09-07T09:18:00Z">
                    <w:r>
                      <w:rPr>
                        <w:rFonts w:ascii="Arial" w:eastAsia="Arial" w:hAnsi="Arial" w:cs="Arial"/>
                        <w:sz w:val="20"/>
                        <w:shd w:val="clear" w:color="auto" w:fill="B7B7B7"/>
                      </w:rPr>
                      <w:t>2020</w:t>
                    </w:r>
                  </w:ins>
                </w:p>
              </w:tc>
              <w:tc>
                <w:tcPr>
                  <w:tcW w:w="6126" w:type="dxa"/>
                  <w:vAlign w:val="center"/>
                </w:tcPr>
                <w:p w14:paraId="41AD16FD" w14:textId="77777777" w:rsidR="00F6442B" w:rsidRDefault="00F6442B" w:rsidP="006C6FD9">
                  <w:pPr>
                    <w:jc w:val="both"/>
                    <w:rPr>
                      <w:ins w:id="269" w:author="stephan dasse" w:date="2021-09-07T09:18:00Z"/>
                      <w:rFonts w:ascii="Arial" w:eastAsia="Arial" w:hAnsi="Arial" w:cs="Arial"/>
                      <w:sz w:val="20"/>
                      <w:shd w:val="clear" w:color="auto" w:fill="B7B7B7"/>
                    </w:rPr>
                  </w:pPr>
                  <w:ins w:id="270" w:author="stephan dasse" w:date="2021-09-07T09:18:00Z">
                    <w:r>
                      <w:rPr>
                        <w:rFonts w:ascii="Arial" w:eastAsia="Arial" w:hAnsi="Arial" w:cs="Arial"/>
                        <w:b/>
                        <w:sz w:val="20"/>
                        <w:shd w:val="clear" w:color="auto" w:fill="B7B7B7"/>
                      </w:rPr>
                      <w:t>Fujikawa, T. et al. (2020</w:t>
                    </w:r>
                    <w:proofErr w:type="gramStart"/>
                    <w:r>
                      <w:rPr>
                        <w:rFonts w:ascii="Arial" w:eastAsia="Arial" w:hAnsi="Arial" w:cs="Arial"/>
                        <w:b/>
                        <w:sz w:val="20"/>
                        <w:shd w:val="clear" w:color="auto" w:fill="B7B7B7"/>
                      </w:rPr>
                      <w:t>) :</w:t>
                    </w:r>
                    <w:proofErr w:type="gramEnd"/>
                    <w:r>
                      <w:rPr>
                        <w:rFonts w:ascii="Arial" w:eastAsia="Arial" w:hAnsi="Arial" w:cs="Arial"/>
                        <w:b/>
                        <w:sz w:val="20"/>
                        <w:shd w:val="clear" w:color="auto" w:fill="B7B7B7"/>
                      </w:rPr>
                      <w:t xml:space="preserve"> </w:t>
                    </w:r>
                  </w:ins>
                </w:p>
                <w:p w14:paraId="2857AFD8" w14:textId="77777777" w:rsidR="00F6442B" w:rsidRDefault="00F6442B" w:rsidP="006C6FD9">
                  <w:pPr>
                    <w:jc w:val="both"/>
                    <w:rPr>
                      <w:ins w:id="271" w:author="stephan dasse" w:date="2021-09-07T09:18:00Z"/>
                      <w:rFonts w:ascii="Arial" w:eastAsia="Arial" w:hAnsi="Arial" w:cs="Arial"/>
                      <w:sz w:val="20"/>
                      <w:shd w:val="clear" w:color="auto" w:fill="B7B7B7"/>
                    </w:rPr>
                  </w:pPr>
                </w:p>
                <w:p w14:paraId="4701BECB" w14:textId="77777777" w:rsidR="00F6442B" w:rsidRDefault="00F6442B" w:rsidP="006C6FD9">
                  <w:pPr>
                    <w:jc w:val="both"/>
                    <w:rPr>
                      <w:ins w:id="272" w:author="stephan dasse" w:date="2021-09-07T09:18:00Z"/>
                      <w:rFonts w:ascii="Arial" w:eastAsia="Arial" w:hAnsi="Arial" w:cs="Arial"/>
                      <w:sz w:val="20"/>
                      <w:shd w:val="clear" w:color="auto" w:fill="B7B7B7"/>
                    </w:rPr>
                  </w:pPr>
                  <w:ins w:id="273" w:author="stephan dasse" w:date="2021-09-07T09:18:00Z">
                    <w:r>
                      <w:rPr>
                        <w:rFonts w:ascii="Arial" w:eastAsia="Arial" w:hAnsi="Arial" w:cs="Arial"/>
                        <w:sz w:val="20"/>
                        <w:shd w:val="clear" w:color="auto" w:fill="B7B7B7"/>
                      </w:rPr>
                      <w:t xml:space="preserve">T. Fujikawa, K. Yamamura, K. Osaki, N. </w:t>
                    </w:r>
                    <w:proofErr w:type="spellStart"/>
                    <w:r>
                      <w:rPr>
                        <w:rFonts w:ascii="Arial" w:eastAsia="Arial" w:hAnsi="Arial" w:cs="Arial"/>
                        <w:sz w:val="20"/>
                        <w:shd w:val="clear" w:color="auto" w:fill="B7B7B7"/>
                      </w:rPr>
                      <w:t>Onozuka</w:t>
                    </w:r>
                    <w:proofErr w:type="spellEnd"/>
                    <w:r>
                      <w:rPr>
                        <w:rFonts w:ascii="Arial" w:eastAsia="Arial" w:hAnsi="Arial" w:cs="Arial"/>
                        <w:sz w:val="20"/>
                        <w:shd w:val="clear" w:color="auto" w:fill="B7B7B7"/>
                      </w:rPr>
                      <w:t>, M. Taguchi, A. Sasaki, M. Sato. 2020. Seed transmission of ‘</w:t>
                    </w:r>
                    <w:proofErr w:type="spellStart"/>
                    <w:r>
                      <w:rPr>
                        <w:rFonts w:ascii="Arial" w:eastAsia="Arial" w:hAnsi="Arial" w:cs="Arial"/>
                        <w:sz w:val="20"/>
                        <w:shd w:val="clear" w:color="auto" w:fill="B7B7B7"/>
                      </w:rPr>
                      <w:t>Candidatus</w:t>
                    </w:r>
                    <w:proofErr w:type="spellEnd"/>
                    <w:r>
                      <w:rPr>
                        <w:rFonts w:ascii="Arial" w:eastAsia="Arial" w:hAnsi="Arial" w:cs="Arial"/>
                        <w:sz w:val="20"/>
                        <w:shd w:val="clear" w:color="auto" w:fill="B7B7B7"/>
                      </w:rPr>
                      <w:t xml:space="preserve"> </w:t>
                    </w:r>
                    <w:proofErr w:type="spellStart"/>
                    <w:r>
                      <w:rPr>
                        <w:rFonts w:ascii="Arial" w:eastAsia="Arial" w:hAnsi="Arial" w:cs="Arial"/>
                        <w:sz w:val="20"/>
                        <w:shd w:val="clear" w:color="auto" w:fill="B7B7B7"/>
                      </w:rPr>
                      <w:t>Liberibacter</w:t>
                    </w:r>
                    <w:proofErr w:type="spellEnd"/>
                    <w:r>
                      <w:rPr>
                        <w:rFonts w:ascii="Arial" w:eastAsia="Arial" w:hAnsi="Arial" w:cs="Arial"/>
                        <w:sz w:val="20"/>
                        <w:shd w:val="clear" w:color="auto" w:fill="B7B7B7"/>
                      </w:rPr>
                      <w:t xml:space="preserve"> solanacearum’ is unlikely in carrot. Journal of General Plant Pathology 86:266–273, May 2020.</w:t>
                    </w:r>
                  </w:ins>
                </w:p>
                <w:p w14:paraId="29015CF8" w14:textId="77777777" w:rsidR="00F6442B" w:rsidRDefault="00F6442B" w:rsidP="006C6FD9">
                  <w:pPr>
                    <w:jc w:val="both"/>
                    <w:rPr>
                      <w:ins w:id="274" w:author="stephan dasse" w:date="2021-09-07T09:18:00Z"/>
                      <w:rFonts w:ascii="Arial" w:eastAsia="Arial" w:hAnsi="Arial" w:cs="Arial"/>
                      <w:sz w:val="20"/>
                      <w:shd w:val="clear" w:color="auto" w:fill="B7B7B7"/>
                    </w:rPr>
                  </w:pPr>
                  <w:ins w:id="275" w:author="stephan dasse" w:date="2021-09-07T09:18:00Z">
                    <w:r>
                      <w:rPr>
                        <w:rFonts w:ascii="Arial" w:eastAsia="Arial" w:hAnsi="Arial" w:cs="Arial"/>
                        <w:sz w:val="20"/>
                        <w:shd w:val="clear" w:color="auto" w:fill="B7B7B7"/>
                      </w:rPr>
                      <w:t xml:space="preserve">Disponible </w:t>
                    </w:r>
                    <w:proofErr w:type="gramStart"/>
                    <w:r>
                      <w:rPr>
                        <w:rFonts w:ascii="Arial" w:eastAsia="Arial" w:hAnsi="Arial" w:cs="Arial"/>
                        <w:sz w:val="20"/>
                        <w:shd w:val="clear" w:color="auto" w:fill="B7B7B7"/>
                      </w:rPr>
                      <w:t>sur :</w:t>
                    </w:r>
                    <w:proofErr w:type="gramEnd"/>
                  </w:ins>
                </w:p>
                <w:p w14:paraId="34586D29" w14:textId="77777777" w:rsidR="00F6442B" w:rsidRDefault="00F6442B" w:rsidP="006C6FD9">
                  <w:pPr>
                    <w:jc w:val="both"/>
                    <w:rPr>
                      <w:ins w:id="276" w:author="stephan dasse" w:date="2021-09-07T09:18:00Z"/>
                      <w:rFonts w:ascii="Arial" w:eastAsia="Arial" w:hAnsi="Arial" w:cs="Arial"/>
                      <w:sz w:val="20"/>
                      <w:shd w:val="clear" w:color="auto" w:fill="B7B7B7"/>
                    </w:rPr>
                  </w:pPr>
                  <w:ins w:id="277" w:author="stephan dasse" w:date="2021-09-07T09:18:00Z">
                    <w:r>
                      <w:fldChar w:fldCharType="begin"/>
                    </w:r>
                    <w:r>
                      <w:instrText xml:space="preserve"> HYPERLINK "https://link.springer.com/article/10.1007/s10327-020-00927-1" \h </w:instrText>
                    </w:r>
                    <w:r>
                      <w:fldChar w:fldCharType="separate"/>
                    </w:r>
                    <w:r>
                      <w:rPr>
                        <w:rFonts w:ascii="Arial" w:eastAsia="Arial" w:hAnsi="Arial" w:cs="Arial"/>
                        <w:color w:val="0563C1"/>
                        <w:sz w:val="20"/>
                        <w:u w:val="single"/>
                        <w:shd w:val="clear" w:color="auto" w:fill="B7B7B7"/>
                      </w:rPr>
                      <w:t>https://link.springer.com/article/10.1007/s10327-020-00927-1</w:t>
                    </w:r>
                    <w:r>
                      <w:rPr>
                        <w:rFonts w:ascii="Arial" w:eastAsia="Arial" w:hAnsi="Arial" w:cs="Arial"/>
                        <w:color w:val="0563C1"/>
                        <w:sz w:val="20"/>
                        <w:u w:val="single"/>
                        <w:shd w:val="clear" w:color="auto" w:fill="B7B7B7"/>
                      </w:rPr>
                      <w:fldChar w:fldCharType="end"/>
                    </w:r>
                    <w:r>
                      <w:rPr>
                        <w:rFonts w:ascii="Arial" w:eastAsia="Arial" w:hAnsi="Arial" w:cs="Arial"/>
                        <w:sz w:val="20"/>
                        <w:shd w:val="clear" w:color="auto" w:fill="B7B7B7"/>
                      </w:rPr>
                      <w:t xml:space="preserve"> </w:t>
                    </w:r>
                  </w:ins>
                </w:p>
              </w:tc>
              <w:tc>
                <w:tcPr>
                  <w:tcW w:w="1814" w:type="dxa"/>
                  <w:vAlign w:val="center"/>
                </w:tcPr>
                <w:p w14:paraId="3F609A48" w14:textId="77777777" w:rsidR="00F6442B" w:rsidRDefault="00F6442B" w:rsidP="006C6FD9">
                  <w:pPr>
                    <w:jc w:val="center"/>
                    <w:rPr>
                      <w:ins w:id="278" w:author="stephan dasse" w:date="2021-09-07T09:18:00Z"/>
                      <w:rFonts w:ascii="Arial" w:eastAsia="Arial" w:hAnsi="Arial" w:cs="Arial"/>
                      <w:sz w:val="20"/>
                      <w:shd w:val="clear" w:color="auto" w:fill="B7B7B7"/>
                    </w:rPr>
                  </w:pPr>
                  <w:ins w:id="279" w:author="stephan dasse" w:date="2021-09-07T09:18:00Z">
                    <w:r>
                      <w:rPr>
                        <w:rFonts w:ascii="Arial" w:eastAsia="Arial" w:hAnsi="Arial" w:cs="Arial"/>
                        <w:sz w:val="20"/>
                        <w:shd w:val="clear" w:color="auto" w:fill="B7B7B7"/>
                      </w:rPr>
                      <w:t>Pas de transmission</w:t>
                    </w:r>
                  </w:ins>
                </w:p>
              </w:tc>
            </w:tr>
          </w:tbl>
          <w:p w14:paraId="6F4F8BC3" w14:textId="77777777" w:rsidR="00F6442B" w:rsidRDefault="00F6442B" w:rsidP="00F6442B">
            <w:pPr>
              <w:jc w:val="both"/>
              <w:rPr>
                <w:ins w:id="280" w:author="stephan dasse" w:date="2021-09-07T09:18:00Z"/>
                <w:rFonts w:ascii="Arial" w:eastAsia="Arial" w:hAnsi="Arial" w:cs="Arial"/>
                <w:sz w:val="20"/>
              </w:rPr>
            </w:pPr>
          </w:p>
          <w:p w14:paraId="65A98320" w14:textId="57BB31D0" w:rsidR="002D6B05" w:rsidDel="00F6442B" w:rsidRDefault="002D6B05" w:rsidP="006C6FD9">
            <w:pPr>
              <w:jc w:val="center"/>
              <w:rPr>
                <w:del w:id="281" w:author="stephan dasse" w:date="2021-09-07T09:18:00Z"/>
                <w:rFonts w:ascii="Arial" w:eastAsia="Arial" w:hAnsi="Arial" w:cs="Arial"/>
                <w:b/>
                <w:sz w:val="20"/>
                <w:shd w:val="clear" w:color="auto" w:fill="B7B7B7"/>
              </w:rPr>
            </w:pPr>
            <w:del w:id="282" w:author="stephan dasse" w:date="2021-09-07T09:18:00Z">
              <w:r w:rsidDel="00F6442B">
                <w:rPr>
                  <w:rFonts w:ascii="Arial" w:eastAsia="Arial" w:hAnsi="Arial" w:cs="Arial"/>
                  <w:b/>
                  <w:sz w:val="20"/>
                  <w:shd w:val="clear" w:color="auto" w:fill="B7B7B7"/>
                </w:rPr>
                <w:delText>Date</w:delText>
              </w:r>
            </w:del>
          </w:p>
        </w:tc>
        <w:tc>
          <w:tcPr>
            <w:tcW w:w="6126" w:type="dxa"/>
            <w:vAlign w:val="center"/>
          </w:tcPr>
          <w:p w14:paraId="33184FA6" w14:textId="2912532B" w:rsidR="002D6B05" w:rsidDel="00F6442B" w:rsidRDefault="002D6B05" w:rsidP="006C6FD9">
            <w:pPr>
              <w:jc w:val="center"/>
              <w:rPr>
                <w:del w:id="283" w:author="stephan dasse" w:date="2021-09-07T09:18:00Z"/>
                <w:rFonts w:ascii="Arial" w:eastAsia="Arial" w:hAnsi="Arial" w:cs="Arial"/>
                <w:b/>
                <w:sz w:val="20"/>
                <w:shd w:val="clear" w:color="auto" w:fill="B7B7B7"/>
              </w:rPr>
            </w:pPr>
            <w:del w:id="284" w:author="stephan dasse" w:date="2021-09-07T09:18:00Z">
              <w:r w:rsidDel="00F6442B">
                <w:rPr>
                  <w:rFonts w:ascii="Arial" w:eastAsia="Arial" w:hAnsi="Arial" w:cs="Arial"/>
                  <w:b/>
                  <w:sz w:val="20"/>
                  <w:shd w:val="clear" w:color="auto" w:fill="B7B7B7"/>
                </w:rPr>
                <w:delText>Etudes</w:delText>
              </w:r>
            </w:del>
          </w:p>
        </w:tc>
        <w:tc>
          <w:tcPr>
            <w:tcW w:w="1814" w:type="dxa"/>
            <w:vAlign w:val="center"/>
          </w:tcPr>
          <w:p w14:paraId="46B451CB" w14:textId="7CD6C51F" w:rsidR="002D6B05" w:rsidRPr="002D6B05" w:rsidDel="00F6442B" w:rsidRDefault="002D6B05" w:rsidP="006C6FD9">
            <w:pPr>
              <w:jc w:val="center"/>
              <w:rPr>
                <w:del w:id="285" w:author="stephan dasse" w:date="2021-09-07T09:18:00Z"/>
                <w:rFonts w:ascii="Arial" w:eastAsia="Arial" w:hAnsi="Arial" w:cs="Arial"/>
                <w:b/>
                <w:sz w:val="20"/>
                <w:shd w:val="clear" w:color="auto" w:fill="B7B7B7"/>
                <w:lang w:val="fr-FR"/>
              </w:rPr>
            </w:pPr>
            <w:del w:id="286" w:author="stephan dasse" w:date="2021-09-07T09:18:00Z">
              <w:r w:rsidRPr="002D6B05" w:rsidDel="00F6442B">
                <w:rPr>
                  <w:rFonts w:ascii="Arial" w:eastAsia="Arial" w:hAnsi="Arial" w:cs="Arial"/>
                  <w:b/>
                  <w:sz w:val="20"/>
                  <w:shd w:val="clear" w:color="auto" w:fill="B7B7B7"/>
                  <w:lang w:val="fr-FR"/>
                </w:rPr>
                <w:delText>Conclusion sur la transmission de CLso sur la semence</w:delText>
              </w:r>
            </w:del>
          </w:p>
        </w:tc>
      </w:tr>
      <w:tr w:rsidR="002D6B05" w:rsidDel="00F6442B" w14:paraId="58A4D3DB" w14:textId="177B1BDC" w:rsidTr="006C6FD9">
        <w:trPr>
          <w:trHeight w:val="1093"/>
          <w:del w:id="287" w:author="stephan dasse" w:date="2021-09-07T09:18:00Z"/>
        </w:trPr>
        <w:tc>
          <w:tcPr>
            <w:tcW w:w="1240" w:type="dxa"/>
            <w:vAlign w:val="center"/>
          </w:tcPr>
          <w:p w14:paraId="7B4895D4" w14:textId="627F20E0" w:rsidR="002D6B05" w:rsidDel="00F6442B" w:rsidRDefault="002D6B05" w:rsidP="006C6FD9">
            <w:pPr>
              <w:jc w:val="center"/>
              <w:rPr>
                <w:del w:id="288" w:author="stephan dasse" w:date="2021-09-07T09:18:00Z"/>
                <w:rFonts w:ascii="Arial" w:eastAsia="Arial" w:hAnsi="Arial" w:cs="Arial"/>
                <w:sz w:val="20"/>
                <w:shd w:val="clear" w:color="auto" w:fill="B7B7B7"/>
              </w:rPr>
            </w:pPr>
            <w:del w:id="289" w:author="stephan dasse" w:date="2021-09-07T09:18:00Z">
              <w:r w:rsidDel="00F6442B">
                <w:rPr>
                  <w:rFonts w:ascii="Arial" w:eastAsia="Arial" w:hAnsi="Arial" w:cs="Arial"/>
                  <w:sz w:val="20"/>
                  <w:shd w:val="clear" w:color="auto" w:fill="B7B7B7"/>
                </w:rPr>
                <w:delText>2015</w:delText>
              </w:r>
            </w:del>
          </w:p>
        </w:tc>
        <w:tc>
          <w:tcPr>
            <w:tcW w:w="6126" w:type="dxa"/>
            <w:vAlign w:val="center"/>
          </w:tcPr>
          <w:p w14:paraId="2AA8EB51" w14:textId="74B90FCC" w:rsidR="002D6B05" w:rsidRPr="002D6B05" w:rsidDel="00F6442B" w:rsidRDefault="002D6B05" w:rsidP="006C6FD9">
            <w:pPr>
              <w:jc w:val="both"/>
              <w:rPr>
                <w:del w:id="290" w:author="stephan dasse" w:date="2021-09-07T09:18:00Z"/>
                <w:rFonts w:ascii="Arial" w:eastAsia="Arial" w:hAnsi="Arial" w:cs="Arial"/>
                <w:b/>
                <w:sz w:val="20"/>
                <w:shd w:val="clear" w:color="auto" w:fill="B7B7B7"/>
                <w:lang w:val="fr-FR"/>
              </w:rPr>
            </w:pPr>
            <w:del w:id="291" w:author="stephan dasse" w:date="2021-09-07T09:18:00Z">
              <w:r w:rsidRPr="002D6B05" w:rsidDel="00F6442B">
                <w:rPr>
                  <w:rFonts w:ascii="Arial" w:eastAsia="Arial" w:hAnsi="Arial" w:cs="Arial"/>
                  <w:b/>
                  <w:sz w:val="20"/>
                  <w:shd w:val="clear" w:color="auto" w:fill="B7B7B7"/>
                  <w:lang w:val="fr-FR"/>
                </w:rPr>
                <w:delText xml:space="preserve">Bertolini et al. (2015) : </w:delText>
              </w:r>
            </w:del>
          </w:p>
          <w:p w14:paraId="2D583B4C" w14:textId="22479609" w:rsidR="002D6B05" w:rsidRPr="00AE3C0C" w:rsidDel="00F6442B" w:rsidRDefault="002D6B05" w:rsidP="006C6FD9">
            <w:pPr>
              <w:jc w:val="both"/>
              <w:rPr>
                <w:del w:id="292" w:author="stephan dasse" w:date="2021-09-07T09:18:00Z"/>
                <w:rFonts w:ascii="Arial" w:eastAsia="Arial" w:hAnsi="Arial" w:cs="Arial"/>
                <w:sz w:val="20"/>
                <w:shd w:val="clear" w:color="auto" w:fill="B7B7B7"/>
              </w:rPr>
            </w:pPr>
            <w:del w:id="293" w:author="stephan dasse" w:date="2021-09-07T09:18:00Z">
              <w:r w:rsidRPr="002D6B05" w:rsidDel="00F6442B">
                <w:rPr>
                  <w:rFonts w:ascii="Arial" w:eastAsia="Arial" w:hAnsi="Arial" w:cs="Arial"/>
                  <w:sz w:val="20"/>
                  <w:shd w:val="clear" w:color="auto" w:fill="B7B7B7"/>
                  <w:lang w:val="fr-FR"/>
                </w:rPr>
                <w:delText xml:space="preserve">E. Bertolini; G. Teresani; M. Loiseau; F. Tanaka; S. Barbe; C. Martinez; P. Gentit; M. López y M. Cambra. </w:delText>
              </w:r>
              <w:r w:rsidRPr="007E4756" w:rsidDel="00F6442B">
                <w:rPr>
                  <w:rFonts w:ascii="Arial" w:eastAsia="Arial" w:hAnsi="Arial" w:cs="Arial"/>
                  <w:sz w:val="20"/>
                  <w:shd w:val="clear" w:color="auto" w:fill="B7B7B7"/>
                  <w:lang w:val="fr-FR"/>
                </w:rPr>
                <w:delText xml:space="preserve">2015. </w:delText>
              </w:r>
              <w:r w:rsidDel="00F6442B">
                <w:rPr>
                  <w:rFonts w:ascii="Arial" w:eastAsia="Arial" w:hAnsi="Arial" w:cs="Arial"/>
                  <w:sz w:val="20"/>
                  <w:shd w:val="clear" w:color="auto" w:fill="B7B7B7"/>
                </w:rPr>
                <w:delText xml:space="preserve">Transmission of ‘Candidatus Liberibacter solanacearum’ in carrot seeds. </w:delText>
              </w:r>
              <w:r w:rsidRPr="00AE3C0C" w:rsidDel="00F6442B">
                <w:rPr>
                  <w:rFonts w:ascii="Arial" w:eastAsia="Arial" w:hAnsi="Arial" w:cs="Arial"/>
                  <w:sz w:val="20"/>
                  <w:shd w:val="clear" w:color="auto" w:fill="B7B7B7"/>
                </w:rPr>
                <w:delText xml:space="preserve">PlantPathology 64 (2): 276-285, April 2015. First published: 21 May 2014. </w:delText>
              </w:r>
            </w:del>
          </w:p>
          <w:p w14:paraId="2CE7A748" w14:textId="37797F75" w:rsidR="002D6B05" w:rsidRPr="00AE3C0C" w:rsidDel="00F6442B" w:rsidRDefault="002D6B05" w:rsidP="006C6FD9">
            <w:pPr>
              <w:jc w:val="both"/>
              <w:rPr>
                <w:del w:id="294" w:author="stephan dasse" w:date="2021-09-07T09:18:00Z"/>
                <w:rFonts w:ascii="Arial" w:eastAsia="Arial" w:hAnsi="Arial" w:cs="Arial"/>
                <w:sz w:val="20"/>
                <w:shd w:val="clear" w:color="auto" w:fill="B7B7B7"/>
              </w:rPr>
            </w:pPr>
            <w:del w:id="295" w:author="stephan dasse" w:date="2021-09-07T09:18:00Z">
              <w:r w:rsidRPr="00AE3C0C" w:rsidDel="00F6442B">
                <w:rPr>
                  <w:rFonts w:ascii="Arial" w:eastAsia="Arial" w:hAnsi="Arial" w:cs="Arial"/>
                  <w:sz w:val="20"/>
                  <w:shd w:val="clear" w:color="auto" w:fill="B7B7B7"/>
                </w:rPr>
                <w:delText xml:space="preserve">Disponible sur : </w:delText>
              </w:r>
            </w:del>
          </w:p>
          <w:p w14:paraId="4E09325F" w14:textId="0B6FF84A" w:rsidR="002D6B05" w:rsidRPr="00AE3C0C" w:rsidDel="00F6442B" w:rsidRDefault="00C332E2" w:rsidP="006C6FD9">
            <w:pPr>
              <w:jc w:val="both"/>
              <w:rPr>
                <w:del w:id="296" w:author="stephan dasse" w:date="2021-09-07T09:18:00Z"/>
                <w:rFonts w:ascii="Arial" w:eastAsia="Arial" w:hAnsi="Arial" w:cs="Arial"/>
                <w:sz w:val="20"/>
                <w:shd w:val="clear" w:color="auto" w:fill="B7B7B7"/>
              </w:rPr>
            </w:pPr>
            <w:del w:id="297" w:author="stephan dasse" w:date="2021-09-07T09:18:00Z">
              <w:r w:rsidDel="00F6442B">
                <w:fldChar w:fldCharType="begin"/>
              </w:r>
              <w:r w:rsidDel="00F6442B">
                <w:delInstrText xml:space="preserve"> HYPERLINK "https://bsppjournals.onlinelibrary.wiley.com/doi/full/10.1111/ppa.12245" \h </w:delInstrText>
              </w:r>
              <w:r w:rsidDel="00F6442B">
                <w:fldChar w:fldCharType="separate"/>
              </w:r>
              <w:r w:rsidR="002D6B05" w:rsidRPr="00AE3C0C" w:rsidDel="00F6442B">
                <w:rPr>
                  <w:rFonts w:ascii="Arial" w:eastAsia="Arial" w:hAnsi="Arial" w:cs="Arial"/>
                  <w:color w:val="0563C1"/>
                  <w:sz w:val="20"/>
                  <w:u w:val="single"/>
                  <w:shd w:val="clear" w:color="auto" w:fill="B7B7B7"/>
                </w:rPr>
                <w:delText>https://bsppjournals.onlinelibrary.wiley.com/doi/full/10.1111/ppa.12245</w:delText>
              </w:r>
              <w:r w:rsidDel="00F6442B">
                <w:rPr>
                  <w:rFonts w:ascii="Arial" w:eastAsia="Arial" w:hAnsi="Arial" w:cs="Arial"/>
                  <w:color w:val="0563C1"/>
                  <w:sz w:val="20"/>
                  <w:u w:val="single"/>
                  <w:shd w:val="clear" w:color="auto" w:fill="B7B7B7"/>
                </w:rPr>
                <w:fldChar w:fldCharType="end"/>
              </w:r>
              <w:r w:rsidR="002D6B05" w:rsidRPr="00AE3C0C" w:rsidDel="00F6442B">
                <w:rPr>
                  <w:rFonts w:ascii="Arial" w:eastAsia="Arial" w:hAnsi="Arial" w:cs="Arial"/>
                  <w:sz w:val="20"/>
                  <w:shd w:val="clear" w:color="auto" w:fill="B7B7B7"/>
                </w:rPr>
                <w:delText xml:space="preserve"> </w:delText>
              </w:r>
            </w:del>
          </w:p>
        </w:tc>
        <w:tc>
          <w:tcPr>
            <w:tcW w:w="1814" w:type="dxa"/>
            <w:vAlign w:val="center"/>
          </w:tcPr>
          <w:p w14:paraId="51DE4FB6" w14:textId="26D6BF71" w:rsidR="002D6B05" w:rsidDel="00F6442B" w:rsidRDefault="002D6B05" w:rsidP="006C6FD9">
            <w:pPr>
              <w:jc w:val="center"/>
              <w:rPr>
                <w:del w:id="298" w:author="stephan dasse" w:date="2021-09-07T09:18:00Z"/>
                <w:rFonts w:ascii="Arial" w:eastAsia="Arial" w:hAnsi="Arial" w:cs="Arial"/>
                <w:sz w:val="20"/>
                <w:shd w:val="clear" w:color="auto" w:fill="B7B7B7"/>
              </w:rPr>
            </w:pPr>
            <w:del w:id="299" w:author="stephan dasse" w:date="2021-09-07T09:18:00Z">
              <w:r w:rsidDel="00F6442B">
                <w:rPr>
                  <w:rFonts w:ascii="Arial" w:eastAsia="Arial" w:hAnsi="Arial" w:cs="Arial"/>
                  <w:sz w:val="20"/>
                  <w:shd w:val="clear" w:color="auto" w:fill="B7B7B7"/>
                </w:rPr>
                <w:delText>Transmission</w:delText>
              </w:r>
            </w:del>
          </w:p>
        </w:tc>
      </w:tr>
      <w:tr w:rsidR="002D6B05" w:rsidDel="00F6442B" w14:paraId="38D0F166" w14:textId="536F7CFF" w:rsidTr="006C6FD9">
        <w:trPr>
          <w:trHeight w:val="1097"/>
          <w:del w:id="300" w:author="stephan dasse" w:date="2021-09-07T09:18:00Z"/>
        </w:trPr>
        <w:tc>
          <w:tcPr>
            <w:tcW w:w="1240" w:type="dxa"/>
            <w:vAlign w:val="center"/>
          </w:tcPr>
          <w:p w14:paraId="46605120" w14:textId="3930D24A" w:rsidR="002D6B05" w:rsidDel="00F6442B" w:rsidRDefault="002D6B05" w:rsidP="006C6FD9">
            <w:pPr>
              <w:jc w:val="center"/>
              <w:rPr>
                <w:del w:id="301" w:author="stephan dasse" w:date="2021-09-07T09:18:00Z"/>
                <w:rFonts w:ascii="Arial" w:eastAsia="Arial" w:hAnsi="Arial" w:cs="Arial"/>
                <w:sz w:val="20"/>
                <w:shd w:val="clear" w:color="auto" w:fill="B7B7B7"/>
              </w:rPr>
            </w:pPr>
            <w:del w:id="302" w:author="stephan dasse" w:date="2021-09-07T09:18:00Z">
              <w:r w:rsidDel="00F6442B">
                <w:rPr>
                  <w:rFonts w:ascii="Arial" w:eastAsia="Arial" w:hAnsi="Arial" w:cs="Arial"/>
                  <w:sz w:val="20"/>
                  <w:shd w:val="clear" w:color="auto" w:fill="B7B7B7"/>
                </w:rPr>
                <w:delText>2017</w:delText>
              </w:r>
            </w:del>
          </w:p>
        </w:tc>
        <w:tc>
          <w:tcPr>
            <w:tcW w:w="6126" w:type="dxa"/>
            <w:vAlign w:val="center"/>
          </w:tcPr>
          <w:p w14:paraId="781506EC" w14:textId="1E97D6E0" w:rsidR="002D6B05" w:rsidRPr="002D6B05" w:rsidDel="00F6442B" w:rsidRDefault="002D6B05" w:rsidP="006C6FD9">
            <w:pPr>
              <w:jc w:val="both"/>
              <w:rPr>
                <w:del w:id="303" w:author="stephan dasse" w:date="2021-09-07T09:18:00Z"/>
                <w:rFonts w:ascii="Arial" w:eastAsia="Arial" w:hAnsi="Arial" w:cs="Arial"/>
                <w:b/>
                <w:sz w:val="20"/>
                <w:shd w:val="clear" w:color="auto" w:fill="B7B7B7"/>
                <w:lang w:val="fr-FR"/>
              </w:rPr>
            </w:pPr>
            <w:del w:id="304" w:author="stephan dasse" w:date="2021-09-07T09:18:00Z">
              <w:r w:rsidRPr="002D6B05" w:rsidDel="00F6442B">
                <w:rPr>
                  <w:rFonts w:ascii="Arial" w:eastAsia="Arial" w:hAnsi="Arial" w:cs="Arial"/>
                  <w:b/>
                  <w:sz w:val="20"/>
                  <w:shd w:val="clear" w:color="auto" w:fill="B7B7B7"/>
                  <w:lang w:val="fr-FR"/>
                </w:rPr>
                <w:delText>Loiseau, M. et al. (2017a) :</w:delText>
              </w:r>
            </w:del>
          </w:p>
          <w:p w14:paraId="59B784D1" w14:textId="2025A615" w:rsidR="002D6B05" w:rsidDel="00F6442B" w:rsidRDefault="002D6B05" w:rsidP="006C6FD9">
            <w:pPr>
              <w:jc w:val="both"/>
              <w:rPr>
                <w:del w:id="305" w:author="stephan dasse" w:date="2021-09-07T09:18:00Z"/>
                <w:rFonts w:ascii="Arial" w:eastAsia="Arial" w:hAnsi="Arial" w:cs="Arial"/>
                <w:sz w:val="20"/>
                <w:shd w:val="clear" w:color="auto" w:fill="B7B7B7"/>
              </w:rPr>
            </w:pPr>
            <w:del w:id="306" w:author="stephan dasse" w:date="2021-09-07T09:18:00Z">
              <w:r w:rsidRPr="002D6B05" w:rsidDel="00F6442B">
                <w:rPr>
                  <w:rFonts w:ascii="Arial" w:eastAsia="Arial" w:hAnsi="Arial" w:cs="Arial"/>
                  <w:sz w:val="20"/>
                  <w:shd w:val="clear" w:color="auto" w:fill="B7B7B7"/>
                  <w:lang w:val="fr-FR"/>
                </w:rPr>
                <w:delText xml:space="preserve">M. Loiseau, I. Renaudin, P. Cousseau-Suhard, P.-M. Lucas, A. Forveille, and P. Gentit (ANSES). </w:delText>
              </w:r>
              <w:r w:rsidDel="00F6442B">
                <w:rPr>
                  <w:rFonts w:ascii="Arial" w:eastAsia="Arial" w:hAnsi="Arial" w:cs="Arial"/>
                  <w:sz w:val="20"/>
                  <w:shd w:val="clear" w:color="auto" w:fill="B7B7B7"/>
                </w:rPr>
                <w:delText xml:space="preserve">2017. Lack of evidence of vertical transmission of 'Candidatus Liberibacter solanacearum' by carrot seeds suggests that seed is not a major transmission pathway. Plant Disease 101(12): 2104-2109, December 2017. </w:delText>
              </w:r>
            </w:del>
          </w:p>
          <w:p w14:paraId="706F3425" w14:textId="2F455B8A" w:rsidR="002D6B05" w:rsidDel="00F6442B" w:rsidRDefault="002D6B05" w:rsidP="006C6FD9">
            <w:pPr>
              <w:jc w:val="both"/>
              <w:rPr>
                <w:del w:id="307" w:author="stephan dasse" w:date="2021-09-07T09:18:00Z"/>
                <w:rFonts w:ascii="Arial" w:eastAsia="Arial" w:hAnsi="Arial" w:cs="Arial"/>
                <w:sz w:val="20"/>
                <w:shd w:val="clear" w:color="auto" w:fill="B7B7B7"/>
              </w:rPr>
            </w:pPr>
            <w:del w:id="308" w:author="stephan dasse" w:date="2021-09-07T09:18:00Z">
              <w:r w:rsidDel="00F6442B">
                <w:rPr>
                  <w:rFonts w:ascii="Arial" w:eastAsia="Arial" w:hAnsi="Arial" w:cs="Arial"/>
                  <w:sz w:val="20"/>
                  <w:shd w:val="clear" w:color="auto" w:fill="B7B7B7"/>
                </w:rPr>
                <w:delText xml:space="preserve">Disponible sur : </w:delText>
              </w:r>
            </w:del>
          </w:p>
          <w:p w14:paraId="753050B2" w14:textId="6FB10B23" w:rsidR="002D6B05" w:rsidDel="00F6442B" w:rsidRDefault="00C332E2" w:rsidP="006C6FD9">
            <w:pPr>
              <w:jc w:val="both"/>
              <w:rPr>
                <w:del w:id="309" w:author="stephan dasse" w:date="2021-09-07T09:18:00Z"/>
                <w:rFonts w:ascii="Arial" w:eastAsia="Arial" w:hAnsi="Arial" w:cs="Arial"/>
                <w:sz w:val="20"/>
                <w:shd w:val="clear" w:color="auto" w:fill="B7B7B7"/>
              </w:rPr>
            </w:pPr>
            <w:del w:id="310" w:author="stephan dasse" w:date="2021-09-07T09:18:00Z">
              <w:r w:rsidDel="00F6442B">
                <w:fldChar w:fldCharType="begin"/>
              </w:r>
              <w:r w:rsidDel="00F6442B">
                <w:delInstrText xml:space="preserve"> HYPERLINK "https://apsjournals.apsnet.org/doi/10.1094/PDIS-04-17-0531-RE" \h </w:delInstrText>
              </w:r>
              <w:r w:rsidDel="00F6442B">
                <w:fldChar w:fldCharType="separate"/>
              </w:r>
              <w:r w:rsidR="002D6B05" w:rsidDel="00F6442B">
                <w:rPr>
                  <w:rFonts w:ascii="Arial" w:eastAsia="Arial" w:hAnsi="Arial" w:cs="Arial"/>
                  <w:color w:val="0563C1"/>
                  <w:sz w:val="20"/>
                  <w:u w:val="single"/>
                  <w:shd w:val="clear" w:color="auto" w:fill="B7B7B7"/>
                </w:rPr>
                <w:delText>https://apsjournals.apsnet.org/doi/10.1094/PDIS-04-17-0531-RE</w:delText>
              </w:r>
              <w:r w:rsidDel="00F6442B">
                <w:rPr>
                  <w:rFonts w:ascii="Arial" w:eastAsia="Arial" w:hAnsi="Arial" w:cs="Arial"/>
                  <w:color w:val="0563C1"/>
                  <w:sz w:val="20"/>
                  <w:u w:val="single"/>
                  <w:shd w:val="clear" w:color="auto" w:fill="B7B7B7"/>
                </w:rPr>
                <w:fldChar w:fldCharType="end"/>
              </w:r>
              <w:r w:rsidR="002D6B05" w:rsidDel="00F6442B">
                <w:rPr>
                  <w:rFonts w:ascii="Arial" w:eastAsia="Arial" w:hAnsi="Arial" w:cs="Arial"/>
                  <w:sz w:val="20"/>
                  <w:shd w:val="clear" w:color="auto" w:fill="B7B7B7"/>
                </w:rPr>
                <w:delText xml:space="preserve"> </w:delText>
              </w:r>
            </w:del>
          </w:p>
        </w:tc>
        <w:tc>
          <w:tcPr>
            <w:tcW w:w="1814" w:type="dxa"/>
            <w:vAlign w:val="center"/>
          </w:tcPr>
          <w:p w14:paraId="5994B42C" w14:textId="418CD90C" w:rsidR="002D6B05" w:rsidDel="00F6442B" w:rsidRDefault="002D6B05" w:rsidP="006C6FD9">
            <w:pPr>
              <w:jc w:val="center"/>
              <w:rPr>
                <w:del w:id="311" w:author="stephan dasse" w:date="2021-09-07T09:18:00Z"/>
                <w:rFonts w:ascii="Arial" w:eastAsia="Arial" w:hAnsi="Arial" w:cs="Arial"/>
                <w:sz w:val="20"/>
                <w:shd w:val="clear" w:color="auto" w:fill="B7B7B7"/>
              </w:rPr>
            </w:pPr>
            <w:del w:id="312" w:author="stephan dasse" w:date="2021-09-07T09:18:00Z">
              <w:r w:rsidDel="00F6442B">
                <w:rPr>
                  <w:rFonts w:ascii="Arial" w:eastAsia="Arial" w:hAnsi="Arial" w:cs="Arial"/>
                  <w:sz w:val="20"/>
                  <w:shd w:val="clear" w:color="auto" w:fill="B7B7B7"/>
                </w:rPr>
                <w:delText>Pas de transmission</w:delText>
              </w:r>
            </w:del>
          </w:p>
        </w:tc>
      </w:tr>
      <w:tr w:rsidR="002D6B05" w:rsidDel="00F6442B" w14:paraId="7E5FB22D" w14:textId="403FD27A" w:rsidTr="006C6FD9">
        <w:trPr>
          <w:trHeight w:val="843"/>
          <w:del w:id="313" w:author="stephan dasse" w:date="2021-09-07T09:18:00Z"/>
        </w:trPr>
        <w:tc>
          <w:tcPr>
            <w:tcW w:w="1240" w:type="dxa"/>
            <w:vAlign w:val="center"/>
          </w:tcPr>
          <w:p w14:paraId="42C9A1BB" w14:textId="66F7DC4A" w:rsidR="002D6B05" w:rsidDel="00F6442B" w:rsidRDefault="002D6B05" w:rsidP="006C6FD9">
            <w:pPr>
              <w:jc w:val="center"/>
              <w:rPr>
                <w:del w:id="314" w:author="stephan dasse" w:date="2021-09-07T09:18:00Z"/>
                <w:rFonts w:ascii="Arial" w:eastAsia="Arial" w:hAnsi="Arial" w:cs="Arial"/>
                <w:sz w:val="20"/>
                <w:shd w:val="clear" w:color="auto" w:fill="B7B7B7"/>
              </w:rPr>
            </w:pPr>
            <w:del w:id="315" w:author="stephan dasse" w:date="2021-09-07T09:18:00Z">
              <w:r w:rsidDel="00F6442B">
                <w:rPr>
                  <w:rFonts w:ascii="Arial" w:eastAsia="Arial" w:hAnsi="Arial" w:cs="Arial"/>
                  <w:sz w:val="20"/>
                  <w:shd w:val="clear" w:color="auto" w:fill="B7B7B7"/>
                </w:rPr>
                <w:delText>2017</w:delText>
              </w:r>
            </w:del>
          </w:p>
        </w:tc>
        <w:tc>
          <w:tcPr>
            <w:tcW w:w="6126" w:type="dxa"/>
            <w:vAlign w:val="center"/>
          </w:tcPr>
          <w:p w14:paraId="4C4E6E4E" w14:textId="7FE0790F" w:rsidR="002D6B05" w:rsidRPr="002D6B05" w:rsidDel="00F6442B" w:rsidRDefault="002D6B05" w:rsidP="006C6FD9">
            <w:pPr>
              <w:jc w:val="both"/>
              <w:rPr>
                <w:del w:id="316" w:author="stephan dasse" w:date="2021-09-07T09:18:00Z"/>
                <w:rFonts w:ascii="Arial" w:eastAsia="Arial" w:hAnsi="Arial" w:cs="Arial"/>
                <w:b/>
                <w:sz w:val="20"/>
                <w:shd w:val="clear" w:color="auto" w:fill="B7B7B7"/>
                <w:lang w:val="fr-FR"/>
              </w:rPr>
            </w:pPr>
            <w:del w:id="317" w:author="stephan dasse" w:date="2021-09-07T09:18:00Z">
              <w:r w:rsidRPr="002D6B05" w:rsidDel="00F6442B">
                <w:rPr>
                  <w:rFonts w:ascii="Arial" w:eastAsia="Arial" w:hAnsi="Arial" w:cs="Arial"/>
                  <w:b/>
                  <w:sz w:val="20"/>
                  <w:shd w:val="clear" w:color="auto" w:fill="B7B7B7"/>
                  <w:lang w:val="fr-FR"/>
                </w:rPr>
                <w:delText xml:space="preserve">Loiseau, M., et al. (2017b) : </w:delText>
              </w:r>
            </w:del>
          </w:p>
          <w:p w14:paraId="77EA8B56" w14:textId="78377F71" w:rsidR="002D6B05" w:rsidDel="00F6442B" w:rsidRDefault="002D6B05" w:rsidP="006C6FD9">
            <w:pPr>
              <w:jc w:val="both"/>
              <w:rPr>
                <w:del w:id="318" w:author="stephan dasse" w:date="2021-09-07T09:18:00Z"/>
                <w:rFonts w:ascii="Arial" w:eastAsia="Arial" w:hAnsi="Arial" w:cs="Arial"/>
                <w:sz w:val="20"/>
                <w:shd w:val="clear" w:color="auto" w:fill="B7B7B7"/>
              </w:rPr>
            </w:pPr>
            <w:del w:id="319" w:author="stephan dasse" w:date="2021-09-07T09:18:00Z">
              <w:r w:rsidRPr="002D6B05" w:rsidDel="00F6442B">
                <w:rPr>
                  <w:rFonts w:ascii="Arial" w:eastAsia="Arial" w:hAnsi="Arial" w:cs="Arial"/>
                  <w:sz w:val="20"/>
                  <w:shd w:val="clear" w:color="auto" w:fill="B7B7B7"/>
                  <w:lang w:val="fr-FR"/>
                </w:rPr>
                <w:delText xml:space="preserve">M. Loiseau, I. Renaudin, P. Cousseau-Suhard, F. Poliakoff, P. Gentit. </w:delText>
              </w:r>
              <w:r w:rsidDel="00F6442B">
                <w:rPr>
                  <w:rFonts w:ascii="Arial" w:eastAsia="Arial" w:hAnsi="Arial" w:cs="Arial"/>
                  <w:sz w:val="20"/>
                  <w:shd w:val="clear" w:color="auto" w:fill="B7B7B7"/>
                </w:rPr>
                <w:delText>2017. Transmission tests of 'Candidatus Liberibacter solanacearum' by carrot seeds. Acta Horticulturae (1153): 41-46, March 2017.</w:delText>
              </w:r>
            </w:del>
          </w:p>
          <w:p w14:paraId="7BF05CBF" w14:textId="0119F825" w:rsidR="002D6B05" w:rsidRPr="002D6B05" w:rsidDel="00F6442B" w:rsidRDefault="002D6B05" w:rsidP="006C6FD9">
            <w:pPr>
              <w:jc w:val="both"/>
              <w:rPr>
                <w:del w:id="320" w:author="stephan dasse" w:date="2021-09-07T09:18:00Z"/>
                <w:rFonts w:ascii="Arial" w:eastAsia="Arial" w:hAnsi="Arial" w:cs="Arial"/>
                <w:sz w:val="20"/>
                <w:shd w:val="clear" w:color="auto" w:fill="B7B7B7"/>
                <w:lang w:val="fr-FR"/>
              </w:rPr>
            </w:pPr>
            <w:del w:id="321" w:author="stephan dasse" w:date="2021-09-07T09:18:00Z">
              <w:r w:rsidRPr="002D6B05" w:rsidDel="00F6442B">
                <w:rPr>
                  <w:rFonts w:ascii="Arial" w:eastAsia="Arial" w:hAnsi="Arial" w:cs="Arial"/>
                  <w:sz w:val="20"/>
                  <w:shd w:val="clear" w:color="auto" w:fill="B7B7B7"/>
                  <w:lang w:val="fr-FR"/>
                </w:rPr>
                <w:delText xml:space="preserve">Disponible sur : </w:delText>
              </w:r>
            </w:del>
          </w:p>
          <w:p w14:paraId="4F230AFD" w14:textId="40A9D7CD" w:rsidR="002D6B05" w:rsidRPr="002D6B05" w:rsidDel="00F6442B" w:rsidRDefault="0097789B" w:rsidP="006C6FD9">
            <w:pPr>
              <w:jc w:val="both"/>
              <w:rPr>
                <w:del w:id="322" w:author="stephan dasse" w:date="2021-09-07T09:18:00Z"/>
                <w:rFonts w:ascii="Arial" w:eastAsia="Arial" w:hAnsi="Arial" w:cs="Arial"/>
                <w:sz w:val="20"/>
                <w:shd w:val="clear" w:color="auto" w:fill="B7B7B7"/>
                <w:lang w:val="fr-FR"/>
              </w:rPr>
            </w:pPr>
            <w:del w:id="323" w:author="stephan dasse" w:date="2021-09-07T09:18:00Z">
              <w:r w:rsidDel="00F6442B">
                <w:fldChar w:fldCharType="begin"/>
              </w:r>
              <w:r w:rsidRPr="007E4756" w:rsidDel="00F6442B">
                <w:rPr>
                  <w:lang w:val="fr-FR"/>
                </w:rPr>
                <w:delInstrText xml:space="preserve"> HYPERLINK "https://www.ishs.org/ishs-article/1153_7" \h </w:delInstrText>
              </w:r>
              <w:r w:rsidDel="00F6442B">
                <w:fldChar w:fldCharType="separate"/>
              </w:r>
              <w:r w:rsidR="002D6B05" w:rsidRPr="002D6B05" w:rsidDel="00F6442B">
                <w:rPr>
                  <w:rFonts w:ascii="Arial" w:eastAsia="Arial" w:hAnsi="Arial" w:cs="Arial"/>
                  <w:color w:val="0563C1"/>
                  <w:sz w:val="20"/>
                  <w:u w:val="single"/>
                  <w:shd w:val="clear" w:color="auto" w:fill="B7B7B7"/>
                  <w:lang w:val="fr-FR"/>
                </w:rPr>
                <w:delText>https://www.ishs.org/ishs-article/1153_7</w:delText>
              </w:r>
              <w:r w:rsidDel="00F6442B">
                <w:rPr>
                  <w:rFonts w:ascii="Arial" w:eastAsia="Arial" w:hAnsi="Arial" w:cs="Arial"/>
                  <w:color w:val="0563C1"/>
                  <w:sz w:val="20"/>
                  <w:u w:val="single"/>
                  <w:shd w:val="clear" w:color="auto" w:fill="B7B7B7"/>
                  <w:lang w:val="fr-FR"/>
                </w:rPr>
                <w:fldChar w:fldCharType="end"/>
              </w:r>
              <w:r w:rsidR="002D6B05" w:rsidRPr="002D6B05" w:rsidDel="00F6442B">
                <w:rPr>
                  <w:rFonts w:ascii="Arial" w:eastAsia="Arial" w:hAnsi="Arial" w:cs="Arial"/>
                  <w:sz w:val="20"/>
                  <w:shd w:val="clear" w:color="auto" w:fill="B7B7B7"/>
                  <w:lang w:val="fr-FR"/>
                </w:rPr>
                <w:delText xml:space="preserve"> </w:delText>
              </w:r>
            </w:del>
          </w:p>
        </w:tc>
        <w:tc>
          <w:tcPr>
            <w:tcW w:w="1814" w:type="dxa"/>
            <w:vAlign w:val="center"/>
          </w:tcPr>
          <w:p w14:paraId="0E6972A4" w14:textId="01A55F25" w:rsidR="002D6B05" w:rsidDel="00F6442B" w:rsidRDefault="002D6B05" w:rsidP="006C6FD9">
            <w:pPr>
              <w:jc w:val="center"/>
              <w:rPr>
                <w:del w:id="324" w:author="stephan dasse" w:date="2021-09-07T09:18:00Z"/>
                <w:rFonts w:ascii="Arial" w:eastAsia="Arial" w:hAnsi="Arial" w:cs="Arial"/>
                <w:sz w:val="20"/>
                <w:shd w:val="clear" w:color="auto" w:fill="B7B7B7"/>
              </w:rPr>
            </w:pPr>
            <w:del w:id="325" w:author="stephan dasse" w:date="2021-09-07T09:18:00Z">
              <w:r w:rsidDel="00F6442B">
                <w:rPr>
                  <w:rFonts w:ascii="Arial" w:eastAsia="Arial" w:hAnsi="Arial" w:cs="Arial"/>
                  <w:sz w:val="20"/>
                  <w:shd w:val="clear" w:color="auto" w:fill="B7B7B7"/>
                </w:rPr>
                <w:delText>Pas de transmission</w:delText>
              </w:r>
            </w:del>
          </w:p>
        </w:tc>
      </w:tr>
      <w:tr w:rsidR="002D6B05" w:rsidDel="00F6442B" w14:paraId="32BE6A4F" w14:textId="459AE9C7" w:rsidTr="006C6FD9">
        <w:trPr>
          <w:trHeight w:val="1458"/>
          <w:del w:id="326" w:author="stephan dasse" w:date="2021-09-07T09:18:00Z"/>
        </w:trPr>
        <w:tc>
          <w:tcPr>
            <w:tcW w:w="1240" w:type="dxa"/>
            <w:vAlign w:val="center"/>
          </w:tcPr>
          <w:p w14:paraId="384355D2" w14:textId="522CC2AF" w:rsidR="002D6B05" w:rsidDel="00F6442B" w:rsidRDefault="002D6B05" w:rsidP="006C6FD9">
            <w:pPr>
              <w:jc w:val="center"/>
              <w:rPr>
                <w:del w:id="327" w:author="stephan dasse" w:date="2021-09-07T09:18:00Z"/>
                <w:rFonts w:ascii="Arial" w:eastAsia="Arial" w:hAnsi="Arial" w:cs="Arial"/>
                <w:sz w:val="20"/>
                <w:shd w:val="clear" w:color="auto" w:fill="B7B7B7"/>
              </w:rPr>
            </w:pPr>
            <w:del w:id="328" w:author="stephan dasse" w:date="2021-09-07T09:18:00Z">
              <w:r w:rsidDel="00F6442B">
                <w:rPr>
                  <w:rFonts w:ascii="Arial" w:eastAsia="Arial" w:hAnsi="Arial" w:cs="Arial"/>
                  <w:sz w:val="20"/>
                  <w:shd w:val="clear" w:color="auto" w:fill="B7B7B7"/>
                </w:rPr>
                <w:delText>2017</w:delText>
              </w:r>
            </w:del>
          </w:p>
        </w:tc>
        <w:tc>
          <w:tcPr>
            <w:tcW w:w="6126" w:type="dxa"/>
            <w:vAlign w:val="center"/>
          </w:tcPr>
          <w:p w14:paraId="0A401B4E" w14:textId="1739423F" w:rsidR="002D6B05" w:rsidDel="00F6442B" w:rsidRDefault="002D6B05" w:rsidP="006C6FD9">
            <w:pPr>
              <w:jc w:val="both"/>
              <w:rPr>
                <w:del w:id="329" w:author="stephan dasse" w:date="2021-09-07T09:18:00Z"/>
                <w:rFonts w:ascii="Arial" w:eastAsia="Arial" w:hAnsi="Arial" w:cs="Arial"/>
                <w:b/>
                <w:sz w:val="20"/>
                <w:shd w:val="clear" w:color="auto" w:fill="B7B7B7"/>
              </w:rPr>
            </w:pPr>
            <w:del w:id="330" w:author="stephan dasse" w:date="2021-09-07T09:18:00Z">
              <w:r w:rsidDel="00F6442B">
                <w:rPr>
                  <w:rFonts w:ascii="Arial" w:eastAsia="Arial" w:hAnsi="Arial" w:cs="Arial"/>
                  <w:b/>
                  <w:sz w:val="20"/>
                  <w:shd w:val="clear" w:color="auto" w:fill="B7B7B7"/>
                </w:rPr>
                <w:delText>Oishi et al. (2017) :</w:delText>
              </w:r>
            </w:del>
          </w:p>
          <w:p w14:paraId="586433C9" w14:textId="61747D26" w:rsidR="002D6B05" w:rsidRPr="007E4756" w:rsidDel="00F6442B" w:rsidRDefault="002D6B05" w:rsidP="006C6FD9">
            <w:pPr>
              <w:jc w:val="both"/>
              <w:rPr>
                <w:del w:id="331" w:author="stephan dasse" w:date="2021-09-07T09:18:00Z"/>
                <w:rFonts w:ascii="Arial" w:eastAsia="Arial" w:hAnsi="Arial" w:cs="Arial"/>
                <w:sz w:val="20"/>
                <w:shd w:val="clear" w:color="auto" w:fill="B7B7B7"/>
              </w:rPr>
            </w:pPr>
            <w:del w:id="332" w:author="stephan dasse" w:date="2021-09-07T09:18:00Z">
              <w:r w:rsidDel="00F6442B">
                <w:rPr>
                  <w:rFonts w:ascii="Arial" w:eastAsia="Arial" w:hAnsi="Arial" w:cs="Arial"/>
                  <w:sz w:val="20"/>
                  <w:shd w:val="clear" w:color="auto" w:fill="B7B7B7"/>
                </w:rPr>
                <w:delText xml:space="preserve">M. Oishi, S. Hoshino, Y. Fujiwara, S. Ushiku, Y. Kobayashi, I. Namba. 2017. A comparison of protocols to detect Candidatus Liberibacter solanacearum from carrot seeds, research on the effectiveness of propidium monoazide treatment and evaluation of seed transmission in carrot seeds. </w:delText>
              </w:r>
              <w:r w:rsidRPr="007E4756" w:rsidDel="00F6442B">
                <w:rPr>
                  <w:rFonts w:ascii="Arial" w:eastAsia="Arial" w:hAnsi="Arial" w:cs="Arial"/>
                  <w:sz w:val="20"/>
                  <w:shd w:val="clear" w:color="auto" w:fill="B7B7B7"/>
                </w:rPr>
                <w:delText>Res Bull Plant Prot Japan 53:111–117, March 2017.</w:delText>
              </w:r>
            </w:del>
          </w:p>
          <w:p w14:paraId="1723858E" w14:textId="7C960954" w:rsidR="002D6B05" w:rsidRPr="002D6B05" w:rsidDel="00F6442B" w:rsidRDefault="002D6B05" w:rsidP="006C6FD9">
            <w:pPr>
              <w:jc w:val="both"/>
              <w:rPr>
                <w:del w:id="333" w:author="stephan dasse" w:date="2021-09-07T09:18:00Z"/>
                <w:rFonts w:ascii="Arial" w:eastAsia="Arial" w:hAnsi="Arial" w:cs="Arial"/>
                <w:sz w:val="20"/>
                <w:shd w:val="clear" w:color="auto" w:fill="B7B7B7"/>
                <w:lang w:val="fr-FR"/>
              </w:rPr>
            </w:pPr>
            <w:del w:id="334" w:author="stephan dasse" w:date="2021-09-07T09:18:00Z">
              <w:r w:rsidRPr="002D6B05" w:rsidDel="00F6442B">
                <w:rPr>
                  <w:rFonts w:ascii="Arial" w:eastAsia="Arial" w:hAnsi="Arial" w:cs="Arial"/>
                  <w:sz w:val="20"/>
                  <w:shd w:val="clear" w:color="auto" w:fill="B7B7B7"/>
                  <w:lang w:val="fr-FR"/>
                </w:rPr>
                <w:delText xml:space="preserve">Disponible sur [en japonais] : </w:delText>
              </w:r>
            </w:del>
          </w:p>
          <w:p w14:paraId="48C762C4" w14:textId="74CDCF41" w:rsidR="002D6B05" w:rsidRPr="002D6B05" w:rsidDel="00F6442B" w:rsidRDefault="0097789B" w:rsidP="006C6FD9">
            <w:pPr>
              <w:jc w:val="both"/>
              <w:rPr>
                <w:del w:id="335" w:author="stephan dasse" w:date="2021-09-07T09:18:00Z"/>
                <w:rFonts w:ascii="Arial" w:eastAsia="Arial" w:hAnsi="Arial" w:cs="Arial"/>
                <w:sz w:val="20"/>
                <w:shd w:val="clear" w:color="auto" w:fill="B7B7B7"/>
                <w:lang w:val="fr-FR"/>
              </w:rPr>
            </w:pPr>
            <w:del w:id="336" w:author="stephan dasse" w:date="2021-09-07T09:18:00Z">
              <w:r w:rsidDel="00F6442B">
                <w:fldChar w:fldCharType="begin"/>
              </w:r>
              <w:r w:rsidRPr="007E4756" w:rsidDel="00F6442B">
                <w:rPr>
                  <w:lang w:val="fr-FR"/>
                </w:rPr>
                <w:delInstrText xml:space="preserve"> HYPERLINK "https://www.maff.go.jp/pps/j/guidance/r_bulletin/pdf/rb053_016.pdf" \h </w:delInstrText>
              </w:r>
              <w:r w:rsidDel="00F6442B">
                <w:fldChar w:fldCharType="separate"/>
              </w:r>
              <w:r w:rsidR="002D6B05" w:rsidRPr="002D6B05" w:rsidDel="00F6442B">
                <w:rPr>
                  <w:rFonts w:ascii="Arial" w:eastAsia="Arial" w:hAnsi="Arial" w:cs="Arial"/>
                  <w:color w:val="0563C1"/>
                  <w:sz w:val="20"/>
                  <w:u w:val="single"/>
                  <w:shd w:val="clear" w:color="auto" w:fill="B7B7B7"/>
                  <w:lang w:val="fr-FR"/>
                </w:rPr>
                <w:delText>https://www.maff.go.jp/pps/j/guidance/r_bulletin/pdf/rb053_016.pdf</w:delText>
              </w:r>
              <w:r w:rsidDel="00F6442B">
                <w:rPr>
                  <w:rFonts w:ascii="Arial" w:eastAsia="Arial" w:hAnsi="Arial" w:cs="Arial"/>
                  <w:color w:val="0563C1"/>
                  <w:sz w:val="20"/>
                  <w:u w:val="single"/>
                  <w:shd w:val="clear" w:color="auto" w:fill="B7B7B7"/>
                  <w:lang w:val="fr-FR"/>
                </w:rPr>
                <w:fldChar w:fldCharType="end"/>
              </w:r>
              <w:r w:rsidR="002D6B05" w:rsidRPr="002D6B05" w:rsidDel="00F6442B">
                <w:rPr>
                  <w:rFonts w:ascii="Arial" w:eastAsia="Arial" w:hAnsi="Arial" w:cs="Arial"/>
                  <w:sz w:val="20"/>
                  <w:shd w:val="clear" w:color="auto" w:fill="B7B7B7"/>
                  <w:lang w:val="fr-FR"/>
                </w:rPr>
                <w:delText xml:space="preserve"> </w:delText>
              </w:r>
            </w:del>
          </w:p>
        </w:tc>
        <w:tc>
          <w:tcPr>
            <w:tcW w:w="1814" w:type="dxa"/>
            <w:vAlign w:val="center"/>
          </w:tcPr>
          <w:p w14:paraId="2424CC4D" w14:textId="6A7FD853" w:rsidR="002D6B05" w:rsidDel="00F6442B" w:rsidRDefault="002D6B05" w:rsidP="006C6FD9">
            <w:pPr>
              <w:jc w:val="center"/>
              <w:rPr>
                <w:del w:id="337" w:author="stephan dasse" w:date="2021-09-07T09:18:00Z"/>
                <w:rFonts w:ascii="Arial" w:eastAsia="Arial" w:hAnsi="Arial" w:cs="Arial"/>
                <w:sz w:val="20"/>
                <w:shd w:val="clear" w:color="auto" w:fill="B7B7B7"/>
              </w:rPr>
            </w:pPr>
            <w:del w:id="338" w:author="stephan dasse" w:date="2021-09-07T09:18:00Z">
              <w:r w:rsidDel="00F6442B">
                <w:rPr>
                  <w:rFonts w:ascii="Arial" w:eastAsia="Arial" w:hAnsi="Arial" w:cs="Arial"/>
                  <w:sz w:val="20"/>
                  <w:shd w:val="clear" w:color="auto" w:fill="B7B7B7"/>
                </w:rPr>
                <w:delText>Pas de transmission</w:delText>
              </w:r>
            </w:del>
          </w:p>
        </w:tc>
      </w:tr>
      <w:tr w:rsidR="002D6B05" w:rsidDel="00F6442B" w14:paraId="5E6EFC89" w14:textId="0298274D" w:rsidTr="006C6FD9">
        <w:trPr>
          <w:trHeight w:val="1189"/>
          <w:del w:id="339" w:author="stephan dasse" w:date="2021-09-07T09:18:00Z"/>
        </w:trPr>
        <w:tc>
          <w:tcPr>
            <w:tcW w:w="1240" w:type="dxa"/>
            <w:vAlign w:val="center"/>
          </w:tcPr>
          <w:p w14:paraId="4E01255A" w14:textId="2C1F073F" w:rsidR="002D6B05" w:rsidDel="00F6442B" w:rsidRDefault="002D6B05" w:rsidP="006C6FD9">
            <w:pPr>
              <w:jc w:val="center"/>
              <w:rPr>
                <w:del w:id="340" w:author="stephan dasse" w:date="2021-09-07T09:18:00Z"/>
                <w:rFonts w:ascii="Arial" w:eastAsia="Arial" w:hAnsi="Arial" w:cs="Arial"/>
                <w:sz w:val="20"/>
                <w:shd w:val="clear" w:color="auto" w:fill="B7B7B7"/>
              </w:rPr>
            </w:pPr>
            <w:del w:id="341" w:author="stephan dasse" w:date="2021-09-07T09:18:00Z">
              <w:r w:rsidDel="00F6442B">
                <w:rPr>
                  <w:rFonts w:ascii="Arial" w:eastAsia="Arial" w:hAnsi="Arial" w:cs="Arial"/>
                  <w:sz w:val="20"/>
                  <w:shd w:val="clear" w:color="auto" w:fill="B7B7B7"/>
                </w:rPr>
                <w:delText>2018</w:delText>
              </w:r>
            </w:del>
          </w:p>
        </w:tc>
        <w:tc>
          <w:tcPr>
            <w:tcW w:w="6126" w:type="dxa"/>
            <w:vAlign w:val="center"/>
          </w:tcPr>
          <w:p w14:paraId="1D02C092" w14:textId="06189A01" w:rsidR="002D6B05" w:rsidDel="00F6442B" w:rsidRDefault="002D6B05" w:rsidP="006C6FD9">
            <w:pPr>
              <w:jc w:val="both"/>
              <w:rPr>
                <w:del w:id="342" w:author="stephan dasse" w:date="2021-09-07T09:18:00Z"/>
                <w:rFonts w:ascii="Arial" w:eastAsia="Arial" w:hAnsi="Arial" w:cs="Arial"/>
                <w:b/>
                <w:sz w:val="20"/>
                <w:shd w:val="clear" w:color="auto" w:fill="B7B7B7"/>
              </w:rPr>
            </w:pPr>
            <w:del w:id="343" w:author="stephan dasse" w:date="2021-09-07T09:18:00Z">
              <w:r w:rsidDel="00F6442B">
                <w:rPr>
                  <w:rFonts w:ascii="Arial" w:eastAsia="Arial" w:hAnsi="Arial" w:cs="Arial"/>
                  <w:b/>
                  <w:sz w:val="20"/>
                  <w:shd w:val="clear" w:color="auto" w:fill="B7B7B7"/>
                </w:rPr>
                <w:delText xml:space="preserve">Haapalainen, M. et al. (2018) : </w:delText>
              </w:r>
            </w:del>
          </w:p>
          <w:p w14:paraId="0DA25079" w14:textId="5130FE24" w:rsidR="002D6B05" w:rsidRPr="007E4756" w:rsidDel="00F6442B" w:rsidRDefault="002D6B05" w:rsidP="006C6FD9">
            <w:pPr>
              <w:jc w:val="both"/>
              <w:rPr>
                <w:del w:id="344" w:author="stephan dasse" w:date="2021-09-07T09:18:00Z"/>
                <w:rFonts w:ascii="Arial" w:eastAsia="Arial" w:hAnsi="Arial" w:cs="Arial"/>
                <w:sz w:val="20"/>
                <w:shd w:val="clear" w:color="auto" w:fill="B7B7B7"/>
              </w:rPr>
            </w:pPr>
            <w:del w:id="345" w:author="stephan dasse" w:date="2021-09-07T09:18:00Z">
              <w:r w:rsidDel="00F6442B">
                <w:rPr>
                  <w:rFonts w:ascii="Arial" w:eastAsia="Arial" w:hAnsi="Arial" w:cs="Arial"/>
                  <w:sz w:val="20"/>
                  <w:shd w:val="clear" w:color="auto" w:fill="B7B7B7"/>
                </w:rPr>
                <w:delText xml:space="preserve">M. Haapalainen, J. Wang, S. Latvala, M. T. Lehtonen, M. Pirhonen, and A. I. Nissinen. 2018. Genetic variation of 'Candidatus Liberibacter solanacearum' haplotype C and identification of a novel haplotype from Trioza urticae and stinging nettle. </w:delText>
              </w:r>
              <w:r w:rsidRPr="007E4756" w:rsidDel="00F6442B">
                <w:rPr>
                  <w:rFonts w:ascii="Arial" w:eastAsia="Arial" w:hAnsi="Arial" w:cs="Arial"/>
                  <w:sz w:val="20"/>
                  <w:shd w:val="clear" w:color="auto" w:fill="B7B7B7"/>
                </w:rPr>
                <w:delText>Phytopathology 108(8): 925-934, June 2018.</w:delText>
              </w:r>
            </w:del>
          </w:p>
          <w:p w14:paraId="26F5E49C" w14:textId="154F4289" w:rsidR="002D6B05" w:rsidRPr="00230649" w:rsidDel="00F6442B" w:rsidRDefault="002D6B05" w:rsidP="006C6FD9">
            <w:pPr>
              <w:jc w:val="both"/>
              <w:rPr>
                <w:del w:id="346" w:author="stephan dasse" w:date="2021-09-07T09:18:00Z"/>
                <w:rFonts w:ascii="Arial" w:eastAsia="Arial" w:hAnsi="Arial" w:cs="Arial"/>
                <w:sz w:val="20"/>
                <w:shd w:val="clear" w:color="auto" w:fill="B7B7B7"/>
                <w:lang w:val="fr-FR"/>
              </w:rPr>
            </w:pPr>
            <w:del w:id="347" w:author="stephan dasse" w:date="2021-09-07T09:18:00Z">
              <w:r w:rsidRPr="00230649" w:rsidDel="00F6442B">
                <w:rPr>
                  <w:rFonts w:ascii="Arial" w:eastAsia="Arial" w:hAnsi="Arial" w:cs="Arial"/>
                  <w:sz w:val="20"/>
                  <w:shd w:val="clear" w:color="auto" w:fill="B7B7B7"/>
                  <w:lang w:val="fr-FR"/>
                </w:rPr>
                <w:delText xml:space="preserve">Disponible sur : </w:delText>
              </w:r>
            </w:del>
          </w:p>
          <w:p w14:paraId="4250066B" w14:textId="56736896" w:rsidR="002D6B05" w:rsidRPr="00230649" w:rsidDel="00F6442B" w:rsidRDefault="0097789B" w:rsidP="006C6FD9">
            <w:pPr>
              <w:jc w:val="both"/>
              <w:rPr>
                <w:del w:id="348" w:author="stephan dasse" w:date="2021-09-07T09:18:00Z"/>
                <w:rFonts w:ascii="Arial" w:eastAsia="Arial" w:hAnsi="Arial" w:cs="Arial"/>
                <w:sz w:val="20"/>
                <w:shd w:val="clear" w:color="auto" w:fill="B7B7B7"/>
                <w:lang w:val="fr-FR"/>
              </w:rPr>
            </w:pPr>
            <w:del w:id="349" w:author="stephan dasse" w:date="2021-09-07T09:18:00Z">
              <w:r w:rsidDel="00F6442B">
                <w:fldChar w:fldCharType="begin"/>
              </w:r>
              <w:r w:rsidRPr="007E4756" w:rsidDel="00F6442B">
                <w:rPr>
                  <w:lang w:val="fr-FR"/>
                </w:rPr>
                <w:delInstrText xml:space="preserve"> HYPERLINK "https://apsjournals.apsnet.org/doi/10.1094/PHYTO-12-17-0410-R" \h </w:delInstrText>
              </w:r>
              <w:r w:rsidDel="00F6442B">
                <w:fldChar w:fldCharType="separate"/>
              </w:r>
              <w:r w:rsidR="002D6B05" w:rsidRPr="00230649" w:rsidDel="00F6442B">
                <w:rPr>
                  <w:color w:val="0563C1"/>
                  <w:u w:val="single"/>
                  <w:shd w:val="clear" w:color="auto" w:fill="B7B7B7"/>
                  <w:lang w:val="fr-FR"/>
                </w:rPr>
                <w:delText>https://apsjournals.apsnet.org/doi/10.1094/PHYTO-12-17-0410-R</w:delText>
              </w:r>
              <w:r w:rsidDel="00F6442B">
                <w:rPr>
                  <w:color w:val="0563C1"/>
                  <w:u w:val="single"/>
                  <w:shd w:val="clear" w:color="auto" w:fill="B7B7B7"/>
                  <w:lang w:val="fr-FR"/>
                </w:rPr>
                <w:fldChar w:fldCharType="end"/>
              </w:r>
              <w:r w:rsidR="002D6B05" w:rsidRPr="00230649" w:rsidDel="00F6442B">
                <w:rPr>
                  <w:shd w:val="clear" w:color="auto" w:fill="B7B7B7"/>
                  <w:lang w:val="fr-FR"/>
                </w:rPr>
                <w:delText xml:space="preserve"> </w:delText>
              </w:r>
            </w:del>
          </w:p>
        </w:tc>
        <w:tc>
          <w:tcPr>
            <w:tcW w:w="1814" w:type="dxa"/>
            <w:vAlign w:val="center"/>
          </w:tcPr>
          <w:p w14:paraId="1313173B" w14:textId="656C30C7" w:rsidR="002D6B05" w:rsidDel="00F6442B" w:rsidRDefault="002D6B05" w:rsidP="006C6FD9">
            <w:pPr>
              <w:jc w:val="center"/>
              <w:rPr>
                <w:del w:id="350" w:author="stephan dasse" w:date="2021-09-07T09:18:00Z"/>
                <w:rFonts w:ascii="Arial" w:eastAsia="Arial" w:hAnsi="Arial" w:cs="Arial"/>
                <w:sz w:val="20"/>
                <w:shd w:val="clear" w:color="auto" w:fill="B7B7B7"/>
              </w:rPr>
            </w:pPr>
            <w:del w:id="351" w:author="stephan dasse" w:date="2021-09-07T09:18:00Z">
              <w:r w:rsidDel="00F6442B">
                <w:rPr>
                  <w:rFonts w:ascii="Arial" w:eastAsia="Arial" w:hAnsi="Arial" w:cs="Arial"/>
                  <w:sz w:val="20"/>
                  <w:shd w:val="clear" w:color="auto" w:fill="B7B7B7"/>
                </w:rPr>
                <w:delText>Pas de transmission</w:delText>
              </w:r>
            </w:del>
          </w:p>
        </w:tc>
      </w:tr>
      <w:tr w:rsidR="002D6B05" w:rsidDel="00F6442B" w14:paraId="465E0AE7" w14:textId="0C4E155B" w:rsidTr="006C6FD9">
        <w:trPr>
          <w:trHeight w:val="1189"/>
          <w:del w:id="352" w:author="stephan dasse" w:date="2021-09-07T09:18:00Z"/>
        </w:trPr>
        <w:tc>
          <w:tcPr>
            <w:tcW w:w="1240" w:type="dxa"/>
            <w:vAlign w:val="center"/>
          </w:tcPr>
          <w:p w14:paraId="62DB0642" w14:textId="02615F49" w:rsidR="002D6B05" w:rsidDel="00F6442B" w:rsidRDefault="002D6B05" w:rsidP="006C6FD9">
            <w:pPr>
              <w:jc w:val="center"/>
              <w:rPr>
                <w:del w:id="353" w:author="stephan dasse" w:date="2021-09-07T09:18:00Z"/>
                <w:rFonts w:ascii="Arial" w:eastAsia="Arial" w:hAnsi="Arial" w:cs="Arial"/>
                <w:sz w:val="20"/>
                <w:shd w:val="clear" w:color="auto" w:fill="B7B7B7"/>
              </w:rPr>
            </w:pPr>
            <w:del w:id="354" w:author="stephan dasse" w:date="2021-09-07T09:18:00Z">
              <w:r w:rsidDel="00F6442B">
                <w:rPr>
                  <w:rFonts w:ascii="Arial" w:eastAsia="Arial" w:hAnsi="Arial" w:cs="Arial"/>
                  <w:sz w:val="20"/>
                  <w:shd w:val="clear" w:color="auto" w:fill="B7B7B7"/>
                </w:rPr>
                <w:delText>2018</w:delText>
              </w:r>
            </w:del>
          </w:p>
        </w:tc>
        <w:tc>
          <w:tcPr>
            <w:tcW w:w="6126" w:type="dxa"/>
            <w:vAlign w:val="center"/>
          </w:tcPr>
          <w:p w14:paraId="078C00CD" w14:textId="1624C6BD" w:rsidR="002D6B05" w:rsidDel="00F6442B" w:rsidRDefault="002D6B05" w:rsidP="006C6FD9">
            <w:pPr>
              <w:jc w:val="both"/>
              <w:rPr>
                <w:del w:id="355" w:author="stephan dasse" w:date="2021-09-07T09:18:00Z"/>
                <w:rFonts w:ascii="Arial" w:eastAsia="Arial" w:hAnsi="Arial" w:cs="Arial"/>
                <w:b/>
                <w:sz w:val="20"/>
                <w:shd w:val="clear" w:color="auto" w:fill="B7B7B7"/>
              </w:rPr>
            </w:pPr>
            <w:del w:id="356" w:author="stephan dasse" w:date="2021-09-07T09:18:00Z">
              <w:r w:rsidDel="00F6442B">
                <w:rPr>
                  <w:rFonts w:ascii="Arial" w:eastAsia="Arial" w:hAnsi="Arial" w:cs="Arial"/>
                  <w:b/>
                  <w:sz w:val="20"/>
                  <w:shd w:val="clear" w:color="auto" w:fill="B7B7B7"/>
                </w:rPr>
                <w:delText>Mawassi et al. (2018)</w:delText>
              </w:r>
            </w:del>
          </w:p>
          <w:p w14:paraId="21075E63" w14:textId="1BE8FCFB" w:rsidR="002D6B05" w:rsidDel="00F6442B" w:rsidRDefault="002D6B05" w:rsidP="006C6FD9">
            <w:pPr>
              <w:jc w:val="both"/>
              <w:rPr>
                <w:del w:id="357" w:author="stephan dasse" w:date="2021-09-07T09:18:00Z"/>
                <w:rFonts w:ascii="Arial" w:eastAsia="Arial" w:hAnsi="Arial" w:cs="Arial"/>
                <w:b/>
                <w:sz w:val="20"/>
                <w:shd w:val="clear" w:color="auto" w:fill="B7B7B7"/>
              </w:rPr>
            </w:pPr>
          </w:p>
          <w:p w14:paraId="32BCD25C" w14:textId="0FC0F9D1" w:rsidR="002D6B05" w:rsidDel="00F6442B" w:rsidRDefault="002D6B05" w:rsidP="006C6FD9">
            <w:pPr>
              <w:jc w:val="both"/>
              <w:rPr>
                <w:del w:id="358" w:author="stephan dasse" w:date="2021-09-07T09:18:00Z"/>
                <w:rFonts w:ascii="Arial" w:eastAsia="Arial" w:hAnsi="Arial" w:cs="Arial"/>
                <w:sz w:val="20"/>
                <w:shd w:val="clear" w:color="auto" w:fill="B7B7B7"/>
              </w:rPr>
            </w:pPr>
            <w:del w:id="359" w:author="stephan dasse" w:date="2021-09-07T09:18:00Z">
              <w:r w:rsidDel="00F6442B">
                <w:rPr>
                  <w:rFonts w:ascii="Arial" w:eastAsia="Arial" w:hAnsi="Arial" w:cs="Arial"/>
                  <w:sz w:val="20"/>
                  <w:shd w:val="clear" w:color="auto" w:fill="B7B7B7"/>
                </w:rPr>
                <w:delText>M. Mawassi, O. Dror, M. Bar-Joseph, A. Piasezky, J. M. Sjölund, N. Levitzky, N. Shoshana, L. Meslenin, S. Haviv, C. Porat, L. Katsir, S. Kontsedalov, M. Ghanim, E. Zelinger-Reichert et al. 2018. 'Candidatus Liberibacter solanacearum' Is Tightly Associated with Carrot Yellows Symptoms in Israel and Transmitted by the Prevalent Psyllid Vector Bactericera trigonica. Phytopathology 108 (9):1056-1066, September 2018.</w:delText>
              </w:r>
            </w:del>
          </w:p>
          <w:p w14:paraId="10DED776" w14:textId="21AEE1E4" w:rsidR="002D6B05" w:rsidDel="00F6442B" w:rsidRDefault="002D6B05" w:rsidP="006C6FD9">
            <w:pPr>
              <w:jc w:val="both"/>
              <w:rPr>
                <w:del w:id="360" w:author="stephan dasse" w:date="2021-09-07T09:18:00Z"/>
                <w:rFonts w:ascii="Arial" w:eastAsia="Arial" w:hAnsi="Arial" w:cs="Arial"/>
                <w:sz w:val="20"/>
                <w:shd w:val="clear" w:color="auto" w:fill="B7B7B7"/>
              </w:rPr>
            </w:pPr>
            <w:del w:id="361" w:author="stephan dasse" w:date="2021-09-07T09:18:00Z">
              <w:r w:rsidDel="00F6442B">
                <w:rPr>
                  <w:rFonts w:ascii="Arial" w:eastAsia="Arial" w:hAnsi="Arial" w:cs="Arial"/>
                  <w:sz w:val="20"/>
                  <w:shd w:val="clear" w:color="auto" w:fill="B7B7B7"/>
                </w:rPr>
                <w:delText>Disponible sur :</w:delText>
              </w:r>
            </w:del>
          </w:p>
          <w:p w14:paraId="4FFC7AA5" w14:textId="2287932A" w:rsidR="002D6B05" w:rsidDel="00F6442B" w:rsidRDefault="00C332E2" w:rsidP="006C6FD9">
            <w:pPr>
              <w:jc w:val="both"/>
              <w:rPr>
                <w:del w:id="362" w:author="stephan dasse" w:date="2021-09-07T09:18:00Z"/>
                <w:rFonts w:ascii="Arial" w:eastAsia="Arial" w:hAnsi="Arial" w:cs="Arial"/>
                <w:sz w:val="20"/>
                <w:shd w:val="clear" w:color="auto" w:fill="B7B7B7"/>
              </w:rPr>
            </w:pPr>
            <w:del w:id="363" w:author="stephan dasse" w:date="2021-09-07T09:18:00Z">
              <w:r w:rsidDel="00F6442B">
                <w:fldChar w:fldCharType="begin"/>
              </w:r>
              <w:r w:rsidDel="00F6442B">
                <w:delInstrText xml:space="preserve"> HYPERLINK "https://apsjournals.apsnet.org/doi/10.1094/PHYTO-10-17-0348-R" \h </w:delInstrText>
              </w:r>
              <w:r w:rsidDel="00F6442B">
                <w:fldChar w:fldCharType="separate"/>
              </w:r>
              <w:r w:rsidR="002D6B05" w:rsidDel="00F6442B">
                <w:rPr>
                  <w:rFonts w:ascii="Arial" w:eastAsia="Arial" w:hAnsi="Arial" w:cs="Arial"/>
                  <w:color w:val="0563C1"/>
                  <w:sz w:val="20"/>
                  <w:u w:val="single"/>
                  <w:shd w:val="clear" w:color="auto" w:fill="B7B7B7"/>
                </w:rPr>
                <w:delText>https://apsjournals.apsnet.org/doi/10.1094/PHYTO-10-17-0348-R</w:delText>
              </w:r>
              <w:r w:rsidDel="00F6442B">
                <w:rPr>
                  <w:rFonts w:ascii="Arial" w:eastAsia="Arial" w:hAnsi="Arial" w:cs="Arial"/>
                  <w:color w:val="0563C1"/>
                  <w:sz w:val="20"/>
                  <w:u w:val="single"/>
                  <w:shd w:val="clear" w:color="auto" w:fill="B7B7B7"/>
                </w:rPr>
                <w:fldChar w:fldCharType="end"/>
              </w:r>
              <w:r w:rsidR="002D6B05" w:rsidDel="00F6442B">
                <w:rPr>
                  <w:rFonts w:ascii="Arial" w:eastAsia="Arial" w:hAnsi="Arial" w:cs="Arial"/>
                  <w:sz w:val="20"/>
                  <w:shd w:val="clear" w:color="auto" w:fill="B7B7B7"/>
                </w:rPr>
                <w:delText xml:space="preserve"> </w:delText>
              </w:r>
            </w:del>
          </w:p>
        </w:tc>
        <w:tc>
          <w:tcPr>
            <w:tcW w:w="1814" w:type="dxa"/>
            <w:vAlign w:val="center"/>
          </w:tcPr>
          <w:p w14:paraId="23F9EF4C" w14:textId="266BB010" w:rsidR="002D6B05" w:rsidDel="00F6442B" w:rsidRDefault="002D6B05" w:rsidP="006C6FD9">
            <w:pPr>
              <w:jc w:val="center"/>
              <w:rPr>
                <w:del w:id="364" w:author="stephan dasse" w:date="2021-09-07T09:18:00Z"/>
                <w:rFonts w:ascii="Arial" w:eastAsia="Arial" w:hAnsi="Arial" w:cs="Arial"/>
                <w:sz w:val="20"/>
                <w:shd w:val="clear" w:color="auto" w:fill="B7B7B7"/>
              </w:rPr>
            </w:pPr>
            <w:del w:id="365" w:author="stephan dasse" w:date="2021-09-07T09:18:00Z">
              <w:r w:rsidDel="00F6442B">
                <w:rPr>
                  <w:rFonts w:ascii="Arial" w:eastAsia="Arial" w:hAnsi="Arial" w:cs="Arial"/>
                  <w:sz w:val="20"/>
                  <w:shd w:val="clear" w:color="auto" w:fill="B7B7B7"/>
                </w:rPr>
                <w:delText>Pas de transmission</w:delText>
              </w:r>
            </w:del>
          </w:p>
        </w:tc>
      </w:tr>
      <w:tr w:rsidR="002D6B05" w:rsidDel="00F6442B" w14:paraId="2734B7B6" w14:textId="7D48545C" w:rsidTr="006C6FD9">
        <w:trPr>
          <w:trHeight w:val="1261"/>
          <w:del w:id="366" w:author="stephan dasse" w:date="2021-09-07T09:18:00Z"/>
        </w:trPr>
        <w:tc>
          <w:tcPr>
            <w:tcW w:w="1240" w:type="dxa"/>
            <w:vAlign w:val="center"/>
          </w:tcPr>
          <w:p w14:paraId="20D52706" w14:textId="5674125F" w:rsidR="002D6B05" w:rsidDel="00F6442B" w:rsidRDefault="002D6B05" w:rsidP="006C6FD9">
            <w:pPr>
              <w:jc w:val="center"/>
              <w:rPr>
                <w:del w:id="367" w:author="stephan dasse" w:date="2021-09-07T09:18:00Z"/>
                <w:rFonts w:ascii="Arial" w:eastAsia="Arial" w:hAnsi="Arial" w:cs="Arial"/>
                <w:sz w:val="20"/>
                <w:shd w:val="clear" w:color="auto" w:fill="B7B7B7"/>
              </w:rPr>
            </w:pPr>
            <w:del w:id="368" w:author="stephan dasse" w:date="2021-09-07T09:18:00Z">
              <w:r w:rsidDel="00F6442B">
                <w:rPr>
                  <w:rFonts w:ascii="Arial" w:eastAsia="Arial" w:hAnsi="Arial" w:cs="Arial"/>
                  <w:sz w:val="20"/>
                  <w:shd w:val="clear" w:color="auto" w:fill="B7B7B7"/>
                </w:rPr>
                <w:delText>2019</w:delText>
              </w:r>
            </w:del>
          </w:p>
        </w:tc>
        <w:tc>
          <w:tcPr>
            <w:tcW w:w="6126" w:type="dxa"/>
            <w:vAlign w:val="center"/>
          </w:tcPr>
          <w:p w14:paraId="2C46C242" w14:textId="7B2E1C84" w:rsidR="002D6B05" w:rsidRPr="002D6B05" w:rsidDel="00F6442B" w:rsidRDefault="002D6B05" w:rsidP="006C6FD9">
            <w:pPr>
              <w:jc w:val="both"/>
              <w:rPr>
                <w:del w:id="369" w:author="stephan dasse" w:date="2021-09-07T09:18:00Z"/>
                <w:rFonts w:ascii="Arial" w:eastAsia="Arial" w:hAnsi="Arial" w:cs="Arial"/>
                <w:b/>
                <w:sz w:val="20"/>
                <w:shd w:val="clear" w:color="auto" w:fill="B7B7B7"/>
                <w:lang w:val="fr-FR"/>
              </w:rPr>
            </w:pPr>
            <w:del w:id="370" w:author="stephan dasse" w:date="2021-09-07T09:18:00Z">
              <w:r w:rsidRPr="002D6B05" w:rsidDel="00F6442B">
                <w:rPr>
                  <w:rFonts w:ascii="Arial" w:eastAsia="Arial" w:hAnsi="Arial" w:cs="Arial"/>
                  <w:b/>
                  <w:sz w:val="20"/>
                  <w:shd w:val="clear" w:color="auto" w:fill="B7B7B7"/>
                  <w:lang w:val="fr-FR"/>
                </w:rPr>
                <w:delText>Carminati et al. (2019)</w:delText>
              </w:r>
            </w:del>
          </w:p>
          <w:p w14:paraId="319736D8" w14:textId="3308FA73" w:rsidR="002D6B05" w:rsidRPr="002D6B05" w:rsidDel="00F6442B" w:rsidRDefault="002D6B05" w:rsidP="006C6FD9">
            <w:pPr>
              <w:jc w:val="both"/>
              <w:rPr>
                <w:del w:id="371" w:author="stephan dasse" w:date="2021-09-07T09:18:00Z"/>
                <w:rFonts w:ascii="Arial" w:eastAsia="Arial" w:hAnsi="Arial" w:cs="Arial"/>
                <w:b/>
                <w:sz w:val="20"/>
                <w:shd w:val="clear" w:color="auto" w:fill="B7B7B7"/>
                <w:lang w:val="fr-FR"/>
              </w:rPr>
            </w:pPr>
          </w:p>
          <w:p w14:paraId="111FC048" w14:textId="6DF8764B" w:rsidR="002D6B05" w:rsidDel="00F6442B" w:rsidRDefault="002D6B05" w:rsidP="006C6FD9">
            <w:pPr>
              <w:jc w:val="both"/>
              <w:rPr>
                <w:del w:id="372" w:author="stephan dasse" w:date="2021-09-07T09:18:00Z"/>
                <w:rFonts w:ascii="Arial" w:eastAsia="Arial" w:hAnsi="Arial" w:cs="Arial"/>
                <w:sz w:val="20"/>
                <w:shd w:val="clear" w:color="auto" w:fill="B7B7B7"/>
              </w:rPr>
            </w:pPr>
            <w:del w:id="373" w:author="stephan dasse" w:date="2021-09-07T09:18:00Z">
              <w:r w:rsidRPr="002D6B05" w:rsidDel="00F6442B">
                <w:rPr>
                  <w:rFonts w:ascii="Arial" w:eastAsia="Arial" w:hAnsi="Arial" w:cs="Arial"/>
                  <w:sz w:val="20"/>
                  <w:shd w:val="clear" w:color="auto" w:fill="B7B7B7"/>
                  <w:lang w:val="fr-FR"/>
                </w:rPr>
                <w:delText xml:space="preserve">G. Carminati, E. Satta, S. Paltrinieri, A. Bertaccini. </w:delText>
              </w:r>
              <w:r w:rsidDel="00F6442B">
                <w:rPr>
                  <w:rFonts w:ascii="Arial" w:eastAsia="Arial" w:hAnsi="Arial" w:cs="Arial"/>
                  <w:sz w:val="20"/>
                  <w:shd w:val="clear" w:color="auto" w:fill="B7B7B7"/>
                </w:rPr>
                <w:delText>2019. Simultaneous evaluation of ‘ Candidatus Phytoplasma’ and ‘Candidatus Liberibacter solanacearum’ seed transmission in carrot. Phytopathogenic Mollicutes. 9, 141–142, January 2019.</w:delText>
              </w:r>
            </w:del>
          </w:p>
          <w:p w14:paraId="0A204C65" w14:textId="58AF1041" w:rsidR="002D6B05" w:rsidDel="00F6442B" w:rsidRDefault="002D6B05" w:rsidP="006C6FD9">
            <w:pPr>
              <w:jc w:val="both"/>
              <w:rPr>
                <w:del w:id="374" w:author="stephan dasse" w:date="2021-09-07T09:18:00Z"/>
                <w:rFonts w:ascii="Arial" w:eastAsia="Arial" w:hAnsi="Arial" w:cs="Arial"/>
                <w:sz w:val="20"/>
                <w:shd w:val="clear" w:color="auto" w:fill="B7B7B7"/>
              </w:rPr>
            </w:pPr>
            <w:del w:id="375" w:author="stephan dasse" w:date="2021-09-07T09:18:00Z">
              <w:r w:rsidDel="00F6442B">
                <w:rPr>
                  <w:rFonts w:ascii="Arial" w:eastAsia="Arial" w:hAnsi="Arial" w:cs="Arial"/>
                  <w:sz w:val="20"/>
                  <w:shd w:val="clear" w:color="auto" w:fill="B7B7B7"/>
                </w:rPr>
                <w:delText>Disponible sur :</w:delText>
              </w:r>
            </w:del>
          </w:p>
          <w:p w14:paraId="141F880D" w14:textId="01891864" w:rsidR="002D6B05" w:rsidDel="00F6442B" w:rsidRDefault="00C332E2" w:rsidP="006C6FD9">
            <w:pPr>
              <w:jc w:val="both"/>
              <w:rPr>
                <w:del w:id="376" w:author="stephan dasse" w:date="2021-09-07T09:18:00Z"/>
                <w:rFonts w:ascii="Arial" w:eastAsia="Arial" w:hAnsi="Arial" w:cs="Arial"/>
                <w:sz w:val="20"/>
                <w:shd w:val="clear" w:color="auto" w:fill="B7B7B7"/>
              </w:rPr>
            </w:pPr>
            <w:del w:id="377" w:author="stephan dasse" w:date="2021-09-07T09:18:00Z">
              <w:r w:rsidDel="00F6442B">
                <w:fldChar w:fldCharType="begin"/>
              </w:r>
              <w:r w:rsidDel="00F6442B">
                <w:delInstrText xml:space="preserve"> HYPERLINK "http://www.indianjournals.com/ijor.aspx?target=ijor:mollicutes&amp;volume=9&amp;issue=1&amp;article=071" \h </w:delInstrText>
              </w:r>
              <w:r w:rsidDel="00F6442B">
                <w:fldChar w:fldCharType="separate"/>
              </w:r>
              <w:r w:rsidR="002D6B05" w:rsidDel="00F6442B">
                <w:rPr>
                  <w:color w:val="0563C1"/>
                  <w:u w:val="single"/>
                  <w:shd w:val="clear" w:color="auto" w:fill="B7B7B7"/>
                </w:rPr>
                <w:delText>http://www.indianjournals.com/ijor.aspx?target=ijor:mollicutes&amp;volume=9&amp;issue=1&amp;article=071</w:delText>
              </w:r>
              <w:r w:rsidDel="00F6442B">
                <w:rPr>
                  <w:color w:val="0563C1"/>
                  <w:u w:val="single"/>
                  <w:shd w:val="clear" w:color="auto" w:fill="B7B7B7"/>
                </w:rPr>
                <w:fldChar w:fldCharType="end"/>
              </w:r>
              <w:r w:rsidR="002D6B05" w:rsidDel="00F6442B">
                <w:rPr>
                  <w:shd w:val="clear" w:color="auto" w:fill="B7B7B7"/>
                </w:rPr>
                <w:delText xml:space="preserve">  </w:delText>
              </w:r>
            </w:del>
          </w:p>
        </w:tc>
        <w:tc>
          <w:tcPr>
            <w:tcW w:w="1814" w:type="dxa"/>
            <w:vAlign w:val="center"/>
          </w:tcPr>
          <w:p w14:paraId="18B30788" w14:textId="630621B7" w:rsidR="002D6B05" w:rsidDel="00F6442B" w:rsidRDefault="002D6B05" w:rsidP="006C6FD9">
            <w:pPr>
              <w:jc w:val="center"/>
              <w:rPr>
                <w:del w:id="378" w:author="stephan dasse" w:date="2021-09-07T09:18:00Z"/>
                <w:rFonts w:ascii="Arial" w:eastAsia="Arial" w:hAnsi="Arial" w:cs="Arial"/>
                <w:sz w:val="20"/>
                <w:shd w:val="clear" w:color="auto" w:fill="B7B7B7"/>
              </w:rPr>
            </w:pPr>
            <w:del w:id="379" w:author="stephan dasse" w:date="2021-09-07T09:18:00Z">
              <w:r w:rsidDel="00F6442B">
                <w:rPr>
                  <w:rFonts w:ascii="Arial" w:eastAsia="Arial" w:hAnsi="Arial" w:cs="Arial"/>
                  <w:sz w:val="20"/>
                  <w:shd w:val="clear" w:color="auto" w:fill="B7B7B7"/>
                </w:rPr>
                <w:delText>Pas de transmission</w:delText>
              </w:r>
            </w:del>
          </w:p>
        </w:tc>
      </w:tr>
      <w:tr w:rsidR="002D6B05" w:rsidDel="00F6442B" w14:paraId="34017545" w14:textId="3EB53885" w:rsidTr="006C6FD9">
        <w:trPr>
          <w:trHeight w:val="1261"/>
          <w:del w:id="380" w:author="stephan dasse" w:date="2021-09-07T09:18:00Z"/>
        </w:trPr>
        <w:tc>
          <w:tcPr>
            <w:tcW w:w="1240" w:type="dxa"/>
            <w:vAlign w:val="center"/>
          </w:tcPr>
          <w:p w14:paraId="2C7889A6" w14:textId="5A228BDF" w:rsidR="002D6B05" w:rsidDel="00F6442B" w:rsidRDefault="002D6B05" w:rsidP="006C6FD9">
            <w:pPr>
              <w:jc w:val="center"/>
              <w:rPr>
                <w:del w:id="381" w:author="stephan dasse" w:date="2021-09-07T09:18:00Z"/>
                <w:rFonts w:ascii="Arial" w:eastAsia="Arial" w:hAnsi="Arial" w:cs="Arial"/>
                <w:sz w:val="20"/>
                <w:shd w:val="clear" w:color="auto" w:fill="B7B7B7"/>
              </w:rPr>
            </w:pPr>
            <w:del w:id="382" w:author="stephan dasse" w:date="2021-09-07T09:18:00Z">
              <w:r w:rsidDel="00F6442B">
                <w:rPr>
                  <w:rFonts w:ascii="Arial" w:eastAsia="Arial" w:hAnsi="Arial" w:cs="Arial"/>
                  <w:sz w:val="20"/>
                  <w:shd w:val="clear" w:color="auto" w:fill="B7B7B7"/>
                </w:rPr>
                <w:delText>2020</w:delText>
              </w:r>
            </w:del>
          </w:p>
        </w:tc>
        <w:tc>
          <w:tcPr>
            <w:tcW w:w="6126" w:type="dxa"/>
            <w:vAlign w:val="center"/>
          </w:tcPr>
          <w:p w14:paraId="2745788D" w14:textId="57C34679" w:rsidR="002D6B05" w:rsidDel="00F6442B" w:rsidRDefault="002D6B05" w:rsidP="006C6FD9">
            <w:pPr>
              <w:jc w:val="both"/>
              <w:rPr>
                <w:del w:id="383" w:author="stephan dasse" w:date="2021-09-07T09:18:00Z"/>
                <w:rFonts w:ascii="Arial" w:eastAsia="Arial" w:hAnsi="Arial" w:cs="Arial"/>
                <w:sz w:val="20"/>
                <w:shd w:val="clear" w:color="auto" w:fill="B7B7B7"/>
              </w:rPr>
            </w:pPr>
            <w:del w:id="384" w:author="stephan dasse" w:date="2021-09-07T09:18:00Z">
              <w:r w:rsidDel="00F6442B">
                <w:rPr>
                  <w:rFonts w:ascii="Arial" w:eastAsia="Arial" w:hAnsi="Arial" w:cs="Arial"/>
                  <w:b/>
                  <w:sz w:val="20"/>
                  <w:shd w:val="clear" w:color="auto" w:fill="B7B7B7"/>
                </w:rPr>
                <w:delText xml:space="preserve">Fujikawa, T. et al. (2020) : </w:delText>
              </w:r>
            </w:del>
          </w:p>
          <w:p w14:paraId="2F2E8B7F" w14:textId="797374BB" w:rsidR="002D6B05" w:rsidDel="00F6442B" w:rsidRDefault="002D6B05" w:rsidP="006C6FD9">
            <w:pPr>
              <w:jc w:val="both"/>
              <w:rPr>
                <w:del w:id="385" w:author="stephan dasse" w:date="2021-09-07T09:18:00Z"/>
                <w:rFonts w:ascii="Arial" w:eastAsia="Arial" w:hAnsi="Arial" w:cs="Arial"/>
                <w:sz w:val="20"/>
                <w:shd w:val="clear" w:color="auto" w:fill="B7B7B7"/>
              </w:rPr>
            </w:pPr>
          </w:p>
          <w:p w14:paraId="27AA4B8C" w14:textId="04BF6A31" w:rsidR="002D6B05" w:rsidDel="00F6442B" w:rsidRDefault="002D6B05" w:rsidP="006C6FD9">
            <w:pPr>
              <w:jc w:val="both"/>
              <w:rPr>
                <w:del w:id="386" w:author="stephan dasse" w:date="2021-09-07T09:18:00Z"/>
                <w:rFonts w:ascii="Arial" w:eastAsia="Arial" w:hAnsi="Arial" w:cs="Arial"/>
                <w:sz w:val="20"/>
                <w:shd w:val="clear" w:color="auto" w:fill="B7B7B7"/>
              </w:rPr>
            </w:pPr>
            <w:del w:id="387" w:author="stephan dasse" w:date="2021-09-07T09:18:00Z">
              <w:r w:rsidDel="00F6442B">
                <w:rPr>
                  <w:rFonts w:ascii="Arial" w:eastAsia="Arial" w:hAnsi="Arial" w:cs="Arial"/>
                  <w:sz w:val="20"/>
                  <w:shd w:val="clear" w:color="auto" w:fill="B7B7B7"/>
                </w:rPr>
                <w:delText>T. Fujikawa, K. Yamamura, K. Osaki, N. Onozuka, M. Taguchi, A. Sasaki, M. Sato. 2020. Seed transmission of ‘Candidatus Liberibacter solanacearum’ is unlikely in carrot. Journal of General Plant Pathology 86:266–273, May 2020.</w:delText>
              </w:r>
            </w:del>
          </w:p>
          <w:p w14:paraId="4B210D7B" w14:textId="0DE0DF35" w:rsidR="002D6B05" w:rsidDel="00F6442B" w:rsidRDefault="002D6B05" w:rsidP="006C6FD9">
            <w:pPr>
              <w:jc w:val="both"/>
              <w:rPr>
                <w:del w:id="388" w:author="stephan dasse" w:date="2021-09-07T09:18:00Z"/>
                <w:rFonts w:ascii="Arial" w:eastAsia="Arial" w:hAnsi="Arial" w:cs="Arial"/>
                <w:sz w:val="20"/>
                <w:shd w:val="clear" w:color="auto" w:fill="B7B7B7"/>
              </w:rPr>
            </w:pPr>
            <w:del w:id="389" w:author="stephan dasse" w:date="2021-09-07T09:18:00Z">
              <w:r w:rsidDel="00F6442B">
                <w:rPr>
                  <w:rFonts w:ascii="Arial" w:eastAsia="Arial" w:hAnsi="Arial" w:cs="Arial"/>
                  <w:sz w:val="20"/>
                  <w:shd w:val="clear" w:color="auto" w:fill="B7B7B7"/>
                </w:rPr>
                <w:delText>Disponible sur :</w:delText>
              </w:r>
            </w:del>
          </w:p>
          <w:p w14:paraId="4E0EF66F" w14:textId="2957B872" w:rsidR="002D6B05" w:rsidDel="00F6442B" w:rsidRDefault="00C332E2" w:rsidP="006C6FD9">
            <w:pPr>
              <w:jc w:val="both"/>
              <w:rPr>
                <w:del w:id="390" w:author="stephan dasse" w:date="2021-09-07T09:18:00Z"/>
                <w:rFonts w:ascii="Arial" w:eastAsia="Arial" w:hAnsi="Arial" w:cs="Arial"/>
                <w:sz w:val="20"/>
                <w:shd w:val="clear" w:color="auto" w:fill="B7B7B7"/>
              </w:rPr>
            </w:pPr>
            <w:del w:id="391" w:author="stephan dasse" w:date="2021-09-07T09:18:00Z">
              <w:r w:rsidDel="00F6442B">
                <w:fldChar w:fldCharType="begin"/>
              </w:r>
              <w:r w:rsidDel="00F6442B">
                <w:delInstrText xml:space="preserve"> HYPERLINK "https://link.springer.com/article/10.1007/s10327-020-00927-1" \h </w:delInstrText>
              </w:r>
              <w:r w:rsidDel="00F6442B">
                <w:fldChar w:fldCharType="separate"/>
              </w:r>
              <w:r w:rsidR="002D6B05" w:rsidDel="00F6442B">
                <w:rPr>
                  <w:rFonts w:ascii="Arial" w:eastAsia="Arial" w:hAnsi="Arial" w:cs="Arial"/>
                  <w:color w:val="0563C1"/>
                  <w:sz w:val="20"/>
                  <w:u w:val="single"/>
                  <w:shd w:val="clear" w:color="auto" w:fill="B7B7B7"/>
                </w:rPr>
                <w:delText>https://link.springer.com/article/10.1007/s10327-020-00927-1</w:delText>
              </w:r>
              <w:r w:rsidDel="00F6442B">
                <w:rPr>
                  <w:rFonts w:ascii="Arial" w:eastAsia="Arial" w:hAnsi="Arial" w:cs="Arial"/>
                  <w:color w:val="0563C1"/>
                  <w:sz w:val="20"/>
                  <w:u w:val="single"/>
                  <w:shd w:val="clear" w:color="auto" w:fill="B7B7B7"/>
                </w:rPr>
                <w:fldChar w:fldCharType="end"/>
              </w:r>
              <w:r w:rsidR="002D6B05" w:rsidDel="00F6442B">
                <w:rPr>
                  <w:rFonts w:ascii="Arial" w:eastAsia="Arial" w:hAnsi="Arial" w:cs="Arial"/>
                  <w:sz w:val="20"/>
                  <w:shd w:val="clear" w:color="auto" w:fill="B7B7B7"/>
                </w:rPr>
                <w:delText xml:space="preserve"> </w:delText>
              </w:r>
            </w:del>
          </w:p>
        </w:tc>
        <w:tc>
          <w:tcPr>
            <w:tcW w:w="1814" w:type="dxa"/>
            <w:vAlign w:val="center"/>
          </w:tcPr>
          <w:p w14:paraId="2F10D67E" w14:textId="62930F0C" w:rsidR="002D6B05" w:rsidDel="00F6442B" w:rsidRDefault="002D6B05" w:rsidP="006C6FD9">
            <w:pPr>
              <w:jc w:val="center"/>
              <w:rPr>
                <w:del w:id="392" w:author="stephan dasse" w:date="2021-09-07T09:18:00Z"/>
                <w:rFonts w:ascii="Arial" w:eastAsia="Arial" w:hAnsi="Arial" w:cs="Arial"/>
                <w:sz w:val="20"/>
                <w:shd w:val="clear" w:color="auto" w:fill="B7B7B7"/>
              </w:rPr>
            </w:pPr>
            <w:del w:id="393" w:author="stephan dasse" w:date="2021-09-07T09:18:00Z">
              <w:r w:rsidDel="00F6442B">
                <w:rPr>
                  <w:rFonts w:ascii="Arial" w:eastAsia="Arial" w:hAnsi="Arial" w:cs="Arial"/>
                  <w:sz w:val="20"/>
                  <w:shd w:val="clear" w:color="auto" w:fill="B7B7B7"/>
                </w:rPr>
                <w:delText>Pas de transmission</w:delText>
              </w:r>
            </w:del>
          </w:p>
        </w:tc>
      </w:tr>
    </w:tbl>
    <w:p w14:paraId="36FC9535" w14:textId="49461524" w:rsidR="002D6B05" w:rsidDel="00F6442B" w:rsidRDefault="002D6B05" w:rsidP="002D6B05">
      <w:pPr>
        <w:jc w:val="both"/>
        <w:rPr>
          <w:del w:id="394" w:author="stephan dasse" w:date="2021-09-07T09:18:00Z"/>
          <w:rFonts w:ascii="Arial" w:eastAsia="Arial" w:hAnsi="Arial" w:cs="Arial"/>
          <w:sz w:val="20"/>
        </w:rPr>
      </w:pPr>
    </w:p>
    <w:p w14:paraId="5C909A29" w14:textId="5B2A647F" w:rsidR="00CA7964" w:rsidRPr="002D6B05" w:rsidRDefault="002D6B05">
      <w:pPr>
        <w:rPr>
          <w:rFonts w:ascii="Arial" w:eastAsia="Arial" w:hAnsi="Arial" w:cs="Arial"/>
          <w:sz w:val="20"/>
        </w:rPr>
      </w:pPr>
      <w:r>
        <w:br w:type="page"/>
      </w:r>
    </w:p>
    <w:p w14:paraId="6B4CBD01" w14:textId="68B71A47" w:rsidR="00CA7964" w:rsidRDefault="007E4756">
      <w:pPr>
        <w:pStyle w:val="Heading1"/>
      </w:pPr>
      <w:commentRangeStart w:id="395"/>
      <w:r>
        <w:lastRenderedPageBreak/>
        <w:t>Comparative</w:t>
      </w:r>
      <w:r w:rsidR="002D6B05">
        <w:t xml:space="preserve"> studies </w:t>
      </w:r>
      <w:commentRangeEnd w:id="395"/>
      <w:r w:rsidR="00785494">
        <w:rPr>
          <w:rStyle w:val="CommentReference"/>
          <w:rFonts w:ascii="Calibri" w:eastAsia="Calibri" w:hAnsi="Calibri" w:cs="Calibri"/>
          <w:b w:val="0"/>
        </w:rPr>
        <w:commentReference w:id="395"/>
      </w:r>
    </w:p>
    <w:p w14:paraId="79FBCE83" w14:textId="77777777" w:rsidR="00CA7964" w:rsidRDefault="00CA7964">
      <w:pPr>
        <w:jc w:val="both"/>
        <w:rPr>
          <w:rFonts w:ascii="Arial" w:eastAsia="Arial" w:hAnsi="Arial" w:cs="Arial"/>
        </w:rPr>
      </w:pPr>
    </w:p>
    <w:p w14:paraId="4C2E813C" w14:textId="77777777" w:rsidR="00CA7964" w:rsidRDefault="002D6B05">
      <w:pPr>
        <w:pStyle w:val="P68B1DB1-Normal4"/>
        <w:jc w:val="both"/>
      </w:pPr>
      <w:r>
        <w:t xml:space="preserve">At the moment, the study by </w:t>
      </w:r>
      <w:proofErr w:type="spellStart"/>
      <w:r>
        <w:t>Bertolini</w:t>
      </w:r>
      <w:proofErr w:type="spellEnd"/>
      <w:r>
        <w:t xml:space="preserve"> et al. (2015) is </w:t>
      </w:r>
      <w:r>
        <w:rPr>
          <w:b/>
        </w:rPr>
        <w:t>the only publication</w:t>
      </w:r>
      <w:r>
        <w:t xml:space="preserve"> that suggests transmission of </w:t>
      </w:r>
      <w:proofErr w:type="spellStart"/>
      <w:r>
        <w:t>Lso</w:t>
      </w:r>
      <w:proofErr w:type="spellEnd"/>
      <w:r>
        <w:t xml:space="preserve"> by carrot seeds. However, its results are controversial as they could not be confirmed by more recent studies: </w:t>
      </w:r>
    </w:p>
    <w:p w14:paraId="2F20A833" w14:textId="77777777" w:rsidR="00CA7964" w:rsidRDefault="00CA7964">
      <w:pPr>
        <w:jc w:val="both"/>
        <w:rPr>
          <w:rFonts w:ascii="Arial" w:eastAsia="Arial" w:hAnsi="Arial" w:cs="Arial"/>
        </w:rPr>
      </w:pPr>
    </w:p>
    <w:p w14:paraId="12E1785C" w14:textId="77777777" w:rsidR="00CA7964" w:rsidRDefault="002D6B05">
      <w:pPr>
        <w:pStyle w:val="P68B1DB1-Normal2"/>
        <w:numPr>
          <w:ilvl w:val="0"/>
          <w:numId w:val="3"/>
        </w:numPr>
        <w:pBdr>
          <w:top w:val="nil"/>
          <w:left w:val="nil"/>
          <w:bottom w:val="nil"/>
          <w:right w:val="nil"/>
          <w:between w:val="nil"/>
        </w:pBdr>
        <w:spacing w:after="0"/>
        <w:jc w:val="both"/>
      </w:pPr>
      <w:r>
        <w:t xml:space="preserve">Indeed, </w:t>
      </w:r>
      <w:r>
        <w:rPr>
          <w:b/>
        </w:rPr>
        <w:t>the conclusions</w:t>
      </w:r>
      <w:r>
        <w:t xml:space="preserve"> of </w:t>
      </w:r>
      <w:proofErr w:type="spellStart"/>
      <w:r>
        <w:t>Bertolini</w:t>
      </w:r>
      <w:proofErr w:type="spellEnd"/>
      <w:r>
        <w:t xml:space="preserve"> et al. (2015) claim transmission of </w:t>
      </w:r>
      <w:proofErr w:type="spellStart"/>
      <w:r>
        <w:t>Lso</w:t>
      </w:r>
      <w:proofErr w:type="spellEnd"/>
      <w:r>
        <w:t xml:space="preserve"> from seed to carrot plant, however: </w:t>
      </w:r>
    </w:p>
    <w:p w14:paraId="6ED30E00" w14:textId="77777777" w:rsidR="00CA7964" w:rsidRDefault="002D6B05">
      <w:pPr>
        <w:pStyle w:val="P68B1DB1-Normal2"/>
        <w:numPr>
          <w:ilvl w:val="1"/>
          <w:numId w:val="3"/>
        </w:numPr>
        <w:pBdr>
          <w:top w:val="nil"/>
          <w:left w:val="nil"/>
          <w:bottom w:val="nil"/>
          <w:right w:val="nil"/>
          <w:between w:val="nil"/>
        </w:pBdr>
        <w:spacing w:after="0"/>
        <w:jc w:val="both"/>
      </w:pPr>
      <w:r>
        <w:t xml:space="preserve">The Loiseau et al. (2017b) concludes that transmission of </w:t>
      </w:r>
      <w:proofErr w:type="spellStart"/>
      <w:r>
        <w:t>Lso</w:t>
      </w:r>
      <w:proofErr w:type="spellEnd"/>
      <w:r>
        <w:t xml:space="preserve"> by seeds has not been confirmed, although the seed lots analyzed have the same origin as those used by </w:t>
      </w:r>
      <w:proofErr w:type="spellStart"/>
      <w:r>
        <w:t>Bertolini</w:t>
      </w:r>
      <w:proofErr w:type="spellEnd"/>
      <w:r>
        <w:t xml:space="preserve"> et al. (2015). The authors suggested that the difference in the results could be due to different agronomic conditions. </w:t>
      </w:r>
    </w:p>
    <w:p w14:paraId="31CD1920" w14:textId="495C9ECB" w:rsidR="00CA7964" w:rsidRDefault="002D6B05">
      <w:pPr>
        <w:pStyle w:val="P68B1DB1-Normal2"/>
        <w:numPr>
          <w:ilvl w:val="1"/>
          <w:numId w:val="3"/>
        </w:numPr>
        <w:pBdr>
          <w:top w:val="nil"/>
          <w:left w:val="nil"/>
          <w:bottom w:val="nil"/>
          <w:right w:val="nil"/>
          <w:between w:val="nil"/>
        </w:pBdr>
        <w:spacing w:after="0"/>
        <w:jc w:val="both"/>
      </w:pPr>
      <w:r>
        <w:t xml:space="preserve">The Loiseau et al., (2017a) study conducted new tests, using culture conditions similar to those described by </w:t>
      </w:r>
      <w:proofErr w:type="spellStart"/>
      <w:r>
        <w:t>Bertolini</w:t>
      </w:r>
      <w:proofErr w:type="spellEnd"/>
      <w:r>
        <w:t xml:space="preserve"> et al</w:t>
      </w:r>
      <w:r w:rsidR="004A68F2">
        <w:t>.</w:t>
      </w:r>
      <w:r>
        <w:t xml:space="preserve"> (2015): this made it possible to confirm the results obtained during their first experiment. </w:t>
      </w:r>
    </w:p>
    <w:p w14:paraId="2449B5AC" w14:textId="77777777" w:rsidR="00CA7964" w:rsidRDefault="002D6B05">
      <w:pPr>
        <w:pStyle w:val="P68B1DB1-Normal2"/>
        <w:numPr>
          <w:ilvl w:val="1"/>
          <w:numId w:val="3"/>
        </w:numPr>
        <w:pBdr>
          <w:top w:val="nil"/>
          <w:left w:val="nil"/>
          <w:bottom w:val="nil"/>
          <w:right w:val="nil"/>
          <w:between w:val="nil"/>
        </w:pBdr>
        <w:spacing w:after="0"/>
        <w:jc w:val="both"/>
      </w:pPr>
      <w:r>
        <w:t xml:space="preserve">The Oishi et al. (2017) did not identify a seedling contaminated with </w:t>
      </w:r>
      <w:proofErr w:type="spellStart"/>
      <w:r>
        <w:t>Clso</w:t>
      </w:r>
      <w:proofErr w:type="spellEnd"/>
      <w:r>
        <w:t xml:space="preserve"> and do not confirm transmission of </w:t>
      </w:r>
      <w:proofErr w:type="spellStart"/>
      <w:r>
        <w:t>CLso</w:t>
      </w:r>
      <w:proofErr w:type="spellEnd"/>
      <w:r>
        <w:t xml:space="preserve"> from seed to plant.</w:t>
      </w:r>
    </w:p>
    <w:p w14:paraId="3ACB412E" w14:textId="0A89F96C" w:rsidR="00CA7964" w:rsidRDefault="002D6B05">
      <w:pPr>
        <w:pStyle w:val="P68B1DB1-Normal2"/>
        <w:numPr>
          <w:ilvl w:val="1"/>
          <w:numId w:val="3"/>
        </w:numPr>
        <w:pBdr>
          <w:top w:val="nil"/>
          <w:left w:val="nil"/>
          <w:bottom w:val="nil"/>
          <w:right w:val="nil"/>
          <w:between w:val="nil"/>
        </w:pBdr>
        <w:spacing w:after="0"/>
        <w:jc w:val="both"/>
      </w:pPr>
      <w:r>
        <w:t xml:space="preserve">According to the study </w:t>
      </w:r>
      <w:proofErr w:type="spellStart"/>
      <w:r>
        <w:t>Haapalainen</w:t>
      </w:r>
      <w:proofErr w:type="spellEnd"/>
      <w:r>
        <w:t xml:space="preserve"> et al. (2018), </w:t>
      </w:r>
      <w:proofErr w:type="spellStart"/>
      <w:r>
        <w:t>Lso</w:t>
      </w:r>
      <w:proofErr w:type="spellEnd"/>
      <w:r>
        <w:t xml:space="preserve"> was not detected in carrot crops grown from seed lots known to be infected with the D </w:t>
      </w:r>
      <w:proofErr w:type="spellStart"/>
      <w:r>
        <w:t>Lso</w:t>
      </w:r>
      <w:proofErr w:type="spellEnd"/>
      <w:r>
        <w:t xml:space="preserve"> haplotype. This result is consistent with the results of the studies by Loiseau et al</w:t>
      </w:r>
      <w:r w:rsidR="004A68F2">
        <w:t>.</w:t>
      </w:r>
      <w:r>
        <w:t xml:space="preserve"> (2017a, 2017b). </w:t>
      </w:r>
    </w:p>
    <w:p w14:paraId="2290564F" w14:textId="096EBD1A" w:rsidR="00CA7964" w:rsidRDefault="002D6B05">
      <w:pPr>
        <w:pStyle w:val="P68B1DB1-Normal2"/>
        <w:numPr>
          <w:ilvl w:val="1"/>
          <w:numId w:val="3"/>
        </w:numPr>
        <w:pBdr>
          <w:top w:val="nil"/>
          <w:left w:val="nil"/>
          <w:bottom w:val="nil"/>
          <w:right w:val="nil"/>
          <w:between w:val="nil"/>
        </w:pBdr>
        <w:spacing w:after="0"/>
        <w:jc w:val="both"/>
      </w:pPr>
      <w:r>
        <w:t xml:space="preserve">The </w:t>
      </w:r>
      <w:proofErr w:type="spellStart"/>
      <w:r>
        <w:t>Mawassi</w:t>
      </w:r>
      <w:proofErr w:type="spellEnd"/>
      <w:r>
        <w:t xml:space="preserve"> et al. (2018) also did not observe seed transmission of the disease. </w:t>
      </w:r>
      <w:del w:id="396" w:author="stephan dasse" w:date="2021-09-07T09:19:00Z">
        <w:r w:rsidR="00785494" w:rsidDel="00F6442B">
          <w:delText xml:space="preserve">It </w:delText>
        </w:r>
        <w:r w:rsidDel="00F6442B">
          <w:delText xml:space="preserve"> suggests</w:delText>
        </w:r>
      </w:del>
      <w:ins w:id="397" w:author="stephan dasse" w:date="2021-09-07T09:19:00Z">
        <w:r w:rsidR="00F6442B">
          <w:t>It suggests</w:t>
        </w:r>
      </w:ins>
      <w:r>
        <w:t xml:space="preserve"> that psyllids are the main vectors of the disease. </w:t>
      </w:r>
    </w:p>
    <w:p w14:paraId="164BCAF3" w14:textId="77777777" w:rsidR="00CA7964" w:rsidRDefault="002D6B05">
      <w:pPr>
        <w:pStyle w:val="P68B1DB1-Normal2"/>
        <w:numPr>
          <w:ilvl w:val="1"/>
          <w:numId w:val="3"/>
        </w:numPr>
        <w:pBdr>
          <w:top w:val="nil"/>
          <w:left w:val="nil"/>
          <w:bottom w:val="nil"/>
          <w:right w:val="nil"/>
          <w:between w:val="nil"/>
        </w:pBdr>
        <w:spacing w:after="0"/>
        <w:jc w:val="both"/>
      </w:pPr>
      <w:r>
        <w:t xml:space="preserve">The Carminati et al. (2019) also did not observe </w:t>
      </w:r>
      <w:proofErr w:type="spellStart"/>
      <w:r>
        <w:t>CLso</w:t>
      </w:r>
      <w:proofErr w:type="spellEnd"/>
      <w:r>
        <w:t xml:space="preserve"> transmission by semen during the tests carried out.</w:t>
      </w:r>
    </w:p>
    <w:p w14:paraId="74B5933B" w14:textId="1013F9FC" w:rsidR="00CA7964" w:rsidRDefault="002D6B05">
      <w:pPr>
        <w:pStyle w:val="P68B1DB1-Normal2"/>
        <w:numPr>
          <w:ilvl w:val="1"/>
          <w:numId w:val="3"/>
        </w:numPr>
        <w:pBdr>
          <w:top w:val="nil"/>
          <w:left w:val="nil"/>
          <w:bottom w:val="nil"/>
          <w:right w:val="nil"/>
          <w:between w:val="nil"/>
        </w:pBdr>
        <w:jc w:val="both"/>
      </w:pPr>
      <w:commentRangeStart w:id="398"/>
      <w:r>
        <w:t xml:space="preserve">The tests </w:t>
      </w:r>
      <w:r w:rsidR="00F6442B">
        <w:t>from</w:t>
      </w:r>
      <w:r>
        <w:t xml:space="preserve"> the Fujikawa, T. et al. (2020) used </w:t>
      </w:r>
      <w:commentRangeEnd w:id="398"/>
      <w:r w:rsidR="00785494">
        <w:rPr>
          <w:rStyle w:val="CommentReference"/>
          <w:rFonts w:ascii="Calibri" w:eastAsia="Calibri" w:hAnsi="Calibri" w:cs="Calibri"/>
          <w:color w:val="auto"/>
        </w:rPr>
        <w:commentReference w:id="398"/>
      </w:r>
      <w:r>
        <w:t xml:space="preserve">infected seed lots from France and were carried out under the same conditions as the </w:t>
      </w:r>
      <w:proofErr w:type="spellStart"/>
      <w:r>
        <w:t>Bertolini</w:t>
      </w:r>
      <w:proofErr w:type="spellEnd"/>
      <w:r>
        <w:t xml:space="preserve"> and Loiseau studies. The results confirmed that the rate of transmission of the bacteria is insignificant.</w:t>
      </w:r>
    </w:p>
    <w:p w14:paraId="74DE3F28" w14:textId="77777777" w:rsidR="00CA7964" w:rsidRDefault="00CA7964">
      <w:pPr>
        <w:jc w:val="both"/>
        <w:rPr>
          <w:rFonts w:ascii="Arial" w:eastAsia="Arial" w:hAnsi="Arial" w:cs="Arial"/>
        </w:rPr>
      </w:pPr>
    </w:p>
    <w:p w14:paraId="0D29E422" w14:textId="77777777" w:rsidR="00CA7964" w:rsidRDefault="002D6B05">
      <w:pPr>
        <w:pStyle w:val="P68B1DB1-Normal2"/>
        <w:numPr>
          <w:ilvl w:val="0"/>
          <w:numId w:val="3"/>
        </w:numPr>
        <w:pBdr>
          <w:top w:val="nil"/>
          <w:left w:val="nil"/>
          <w:bottom w:val="nil"/>
          <w:right w:val="nil"/>
          <w:between w:val="nil"/>
        </w:pBdr>
        <w:spacing w:after="0"/>
        <w:jc w:val="both"/>
      </w:pPr>
      <w:r>
        <w:t xml:space="preserve">Regarding </w:t>
      </w:r>
      <w:r>
        <w:rPr>
          <w:b/>
        </w:rPr>
        <w:t>the results</w:t>
      </w:r>
      <w:r>
        <w:t xml:space="preserve"> of </w:t>
      </w:r>
      <w:proofErr w:type="spellStart"/>
      <w:r>
        <w:t>Bertolini</w:t>
      </w:r>
      <w:proofErr w:type="spellEnd"/>
      <w:r>
        <w:t xml:space="preserve"> et al. (2015): </w:t>
      </w:r>
    </w:p>
    <w:p w14:paraId="1B21B6E8" w14:textId="01C5BE93" w:rsidR="00CA7964" w:rsidRDefault="002D6B05">
      <w:pPr>
        <w:pStyle w:val="P68B1DB1-Normal2"/>
        <w:numPr>
          <w:ilvl w:val="1"/>
          <w:numId w:val="3"/>
        </w:numPr>
        <w:pBdr>
          <w:top w:val="nil"/>
          <w:left w:val="nil"/>
          <w:bottom w:val="nil"/>
          <w:right w:val="nil"/>
          <w:between w:val="nil"/>
        </w:pBdr>
        <w:spacing w:after="0"/>
        <w:jc w:val="both"/>
      </w:pPr>
      <w:r>
        <w:t xml:space="preserve">After 6 months of </w:t>
      </w:r>
      <w:r w:rsidR="00F6442B">
        <w:t>cultivation</w:t>
      </w:r>
      <w:r>
        <w:t xml:space="preserve">, the rate of infected plants found was heterogeneous according to the batches (15 to 42%), but the results of other studies showed: </w:t>
      </w:r>
    </w:p>
    <w:p w14:paraId="7772B1DA" w14:textId="412483C2" w:rsidR="00CA7964" w:rsidRDefault="002D6B05">
      <w:pPr>
        <w:pStyle w:val="P68B1DB1-Normal2"/>
        <w:numPr>
          <w:ilvl w:val="2"/>
          <w:numId w:val="3"/>
        </w:numPr>
        <w:pBdr>
          <w:top w:val="nil"/>
          <w:left w:val="nil"/>
          <w:bottom w:val="nil"/>
          <w:right w:val="nil"/>
          <w:between w:val="nil"/>
        </w:pBdr>
        <w:spacing w:after="0"/>
        <w:jc w:val="both"/>
      </w:pPr>
      <w:r w:rsidRPr="002D6B05">
        <w:rPr>
          <w:lang w:val="fr-FR"/>
        </w:rPr>
        <w:t xml:space="preserve">In the </w:t>
      </w:r>
      <w:proofErr w:type="spellStart"/>
      <w:r w:rsidRPr="002D6B05">
        <w:rPr>
          <w:lang w:val="fr-FR"/>
        </w:rPr>
        <w:t>Loiseau</w:t>
      </w:r>
      <w:proofErr w:type="spellEnd"/>
      <w:r w:rsidRPr="002D6B05">
        <w:rPr>
          <w:lang w:val="fr-FR"/>
        </w:rPr>
        <w:t xml:space="preserve"> et al. </w:t>
      </w:r>
      <w:r>
        <w:t>Study (2017b),</w:t>
      </w:r>
      <w:r w:rsidR="00F6442B">
        <w:t xml:space="preserve"> </w:t>
      </w:r>
      <w:r w:rsidR="00F6442B">
        <w:t xml:space="preserve">out of 432 plants, only 9 plants were detected positive for </w:t>
      </w:r>
      <w:proofErr w:type="spellStart"/>
      <w:r w:rsidR="00F6442B">
        <w:t>CLso</w:t>
      </w:r>
      <w:proofErr w:type="spellEnd"/>
      <w:r w:rsidR="00F6442B">
        <w:t xml:space="preserve"> (i.e., 2% of cases)</w:t>
      </w:r>
      <w:commentRangeStart w:id="399"/>
      <w:r>
        <w:t xml:space="preserve">, </w:t>
      </w:r>
      <w:commentRangeEnd w:id="399"/>
      <w:r w:rsidR="005277AD">
        <w:rPr>
          <w:rStyle w:val="CommentReference"/>
          <w:rFonts w:ascii="Calibri" w:eastAsia="Calibri" w:hAnsi="Calibri" w:cs="Calibri"/>
          <w:color w:val="auto"/>
        </w:rPr>
        <w:commentReference w:id="399"/>
      </w:r>
      <w:r>
        <w:t xml:space="preserve">while the infection rate of the seed lots was 96% to 100 %, higher than the infection rate of the batches used in the </w:t>
      </w:r>
      <w:proofErr w:type="spellStart"/>
      <w:r>
        <w:t>Bertolini</w:t>
      </w:r>
      <w:proofErr w:type="spellEnd"/>
      <w:r>
        <w:t xml:space="preserve"> study (47 to 94%)</w:t>
      </w:r>
      <w:r w:rsidR="005277AD">
        <w:t xml:space="preserve">. Hence, the </w:t>
      </w:r>
      <w:r>
        <w:t>transmission of the bacteria is therefore considered rare and difficult to reproduce.</w:t>
      </w:r>
    </w:p>
    <w:p w14:paraId="061DF4A8" w14:textId="64540B47" w:rsidR="00CA7964" w:rsidRDefault="002D6B05">
      <w:pPr>
        <w:pStyle w:val="P68B1DB1-Normal2"/>
        <w:numPr>
          <w:ilvl w:val="2"/>
          <w:numId w:val="3"/>
        </w:numPr>
        <w:pBdr>
          <w:top w:val="nil"/>
          <w:left w:val="nil"/>
          <w:bottom w:val="nil"/>
          <w:right w:val="nil"/>
          <w:between w:val="nil"/>
        </w:pBdr>
        <w:spacing w:after="0"/>
        <w:jc w:val="both"/>
      </w:pPr>
      <w:r>
        <w:t xml:space="preserve">In the Fujikawa study, only 2-6% of </w:t>
      </w:r>
      <w:r w:rsidR="002667D1">
        <w:t xml:space="preserve">the </w:t>
      </w:r>
      <w:r>
        <w:t>cases tested positive: a very low proportion. In particular</w:t>
      </w:r>
      <w:r w:rsidR="002667D1">
        <w:t xml:space="preserve">, </w:t>
      </w:r>
      <w:r>
        <w:t>th</w:t>
      </w:r>
      <w:r w:rsidR="005277AD">
        <w:t>is</w:t>
      </w:r>
      <w:r>
        <w:t xml:space="preserve"> study made it possible to statistically assess the risk of infection represented by </w:t>
      </w:r>
      <w:proofErr w:type="spellStart"/>
      <w:r>
        <w:t>CLso</w:t>
      </w:r>
      <w:proofErr w:type="spellEnd"/>
      <w:r w:rsidR="002667D1">
        <w:t>.</w:t>
      </w:r>
      <w:r>
        <w:t xml:space="preserve"> </w:t>
      </w:r>
      <w:r w:rsidR="002667D1">
        <w:t>I</w:t>
      </w:r>
      <w:r>
        <w:t xml:space="preserve">t was concluded that transmission by seeds is highly insignificant. </w:t>
      </w:r>
    </w:p>
    <w:p w14:paraId="463F7945" w14:textId="77777777" w:rsidR="00CA7964" w:rsidRDefault="002D6B05">
      <w:pPr>
        <w:pStyle w:val="P68B1DB1-Normal2"/>
        <w:numPr>
          <w:ilvl w:val="2"/>
          <w:numId w:val="3"/>
        </w:numPr>
        <w:pBdr>
          <w:top w:val="nil"/>
          <w:left w:val="nil"/>
          <w:bottom w:val="nil"/>
          <w:right w:val="nil"/>
          <w:between w:val="nil"/>
        </w:pBdr>
        <w:spacing w:after="0"/>
        <w:jc w:val="both"/>
      </w:pPr>
      <w:r>
        <w:t>In the Oishi and Carminati studies, no positive cases were detected.</w:t>
      </w:r>
    </w:p>
    <w:p w14:paraId="0C1C144D" w14:textId="07418CBF" w:rsidR="00CA7964" w:rsidRDefault="002D6B05">
      <w:pPr>
        <w:pStyle w:val="P68B1DB1-Normal2"/>
        <w:numPr>
          <w:ilvl w:val="2"/>
          <w:numId w:val="3"/>
        </w:numPr>
        <w:pBdr>
          <w:top w:val="nil"/>
          <w:left w:val="nil"/>
          <w:bottom w:val="nil"/>
          <w:right w:val="nil"/>
          <w:between w:val="nil"/>
        </w:pBdr>
        <w:spacing w:after="0"/>
        <w:jc w:val="both"/>
      </w:pPr>
      <w:r>
        <w:t xml:space="preserve">In </w:t>
      </w:r>
      <w:proofErr w:type="spellStart"/>
      <w:r>
        <w:t>Mawassi's</w:t>
      </w:r>
      <w:proofErr w:type="spellEnd"/>
      <w:r>
        <w:t xml:space="preserve"> study, no positive case was detected </w:t>
      </w:r>
      <w:r w:rsidR="002667D1">
        <w:t>even though,</w:t>
      </w:r>
      <w:r>
        <w:t xml:space="preserve"> 30% of the seed lots were initially infected. </w:t>
      </w:r>
    </w:p>
    <w:p w14:paraId="2C438559" w14:textId="77777777" w:rsidR="00CA7964" w:rsidRDefault="002D6B05">
      <w:pPr>
        <w:pStyle w:val="P68B1DB1-Normal2"/>
        <w:numPr>
          <w:ilvl w:val="1"/>
          <w:numId w:val="3"/>
        </w:numPr>
        <w:pBdr>
          <w:top w:val="nil"/>
          <w:left w:val="nil"/>
          <w:bottom w:val="nil"/>
          <w:right w:val="nil"/>
          <w:between w:val="nil"/>
        </w:pBdr>
        <w:spacing w:after="0"/>
        <w:jc w:val="both"/>
      </w:pPr>
      <w:r>
        <w:lastRenderedPageBreak/>
        <w:t xml:space="preserve">In addition, in the </w:t>
      </w:r>
      <w:proofErr w:type="spellStart"/>
      <w:r>
        <w:t>Bertolini</w:t>
      </w:r>
      <w:proofErr w:type="spellEnd"/>
      <w:r>
        <w:t xml:space="preserve"> study, plants positive for </w:t>
      </w:r>
      <w:proofErr w:type="spellStart"/>
      <w:r>
        <w:rPr>
          <w:i/>
        </w:rPr>
        <w:t>CLso</w:t>
      </w:r>
      <w:proofErr w:type="spellEnd"/>
      <w:r>
        <w:t xml:space="preserve"> did </w:t>
      </w:r>
      <w:r>
        <w:rPr>
          <w:b/>
        </w:rPr>
        <w:t>not show visible symptoms</w:t>
      </w:r>
      <w:r>
        <w:t xml:space="preserve"> (except for a specific case representing less than 0.7% of the sample). </w:t>
      </w:r>
    </w:p>
    <w:p w14:paraId="355F63BA" w14:textId="77777777" w:rsidR="00CA7964" w:rsidRDefault="002D6B05">
      <w:pPr>
        <w:pStyle w:val="P68B1DB1-Normal3"/>
        <w:numPr>
          <w:ilvl w:val="2"/>
          <w:numId w:val="3"/>
        </w:numPr>
        <w:pBdr>
          <w:top w:val="nil"/>
          <w:left w:val="nil"/>
          <w:bottom w:val="nil"/>
          <w:right w:val="nil"/>
          <w:between w:val="nil"/>
        </w:pBdr>
        <w:spacing w:after="0"/>
        <w:jc w:val="both"/>
        <w:rPr>
          <w:rFonts w:ascii="Arial" w:eastAsia="Arial" w:hAnsi="Arial" w:cs="Arial"/>
        </w:rPr>
      </w:pPr>
      <w:r>
        <w:rPr>
          <w:rFonts w:ascii="Arial" w:eastAsia="Arial" w:hAnsi="Arial" w:cs="Arial"/>
        </w:rPr>
        <w:t>In the studies Loiseau et al., (2017a &amp; b) and</w:t>
      </w:r>
      <w:r>
        <w:t xml:space="preserve"> </w:t>
      </w:r>
      <w:r>
        <w:rPr>
          <w:rFonts w:ascii="Arial" w:eastAsia="Arial" w:hAnsi="Arial" w:cs="Arial"/>
        </w:rPr>
        <w:t xml:space="preserve">Fujikawa, T. et al. (2020), no symptoms were detected, even in cases that tested positive. </w:t>
      </w:r>
    </w:p>
    <w:p w14:paraId="2781997C" w14:textId="52817FDD" w:rsidR="00CA7964" w:rsidRDefault="002D6B05">
      <w:pPr>
        <w:pStyle w:val="P68B1DB1-Normal2"/>
        <w:numPr>
          <w:ilvl w:val="1"/>
          <w:numId w:val="3"/>
        </w:numPr>
        <w:pBdr>
          <w:top w:val="nil"/>
          <w:left w:val="nil"/>
          <w:bottom w:val="nil"/>
          <w:right w:val="nil"/>
          <w:between w:val="nil"/>
        </w:pBdr>
        <w:jc w:val="both"/>
      </w:pPr>
      <w:r>
        <w:t xml:space="preserve">In addition, field trials were carried out in the </w:t>
      </w:r>
      <w:proofErr w:type="spellStart"/>
      <w:r>
        <w:t>Bertolini</w:t>
      </w:r>
      <w:proofErr w:type="spellEnd"/>
      <w:r>
        <w:t xml:space="preserve"> study and observed that after 6 months, 100% of the plot was infected with the bacteria</w:t>
      </w:r>
      <w:r w:rsidR="005C09D6">
        <w:t>. T</w:t>
      </w:r>
      <w:r>
        <w:t xml:space="preserve">his result should be </w:t>
      </w:r>
      <w:r>
        <w:rPr>
          <w:b/>
        </w:rPr>
        <w:t>interpreted with great care</w:t>
      </w:r>
      <w:r>
        <w:t>, because no record</w:t>
      </w:r>
      <w:r w:rsidR="005C09D6">
        <w:t xml:space="preserve">, </w:t>
      </w:r>
      <w:r>
        <w:t>no analysis was provided, neither details of the experimental protocol or the cultivation conditions</w:t>
      </w:r>
      <w:r w:rsidR="002667D1">
        <w:t>. Having</w:t>
      </w:r>
      <w:r>
        <w:t xml:space="preserve"> so little information, it is not possible to conclude that the seeds are the factor in the infection of the plot, this may also be due to other vectors, such as psyllids.</w:t>
      </w:r>
    </w:p>
    <w:p w14:paraId="31E9E564" w14:textId="77777777" w:rsidR="00CA7964" w:rsidRDefault="00CA7964">
      <w:pPr>
        <w:jc w:val="both"/>
        <w:rPr>
          <w:rFonts w:ascii="Arial" w:eastAsia="Arial" w:hAnsi="Arial" w:cs="Arial"/>
        </w:rPr>
      </w:pPr>
    </w:p>
    <w:p w14:paraId="751201C5" w14:textId="77777777" w:rsidR="00CA7964" w:rsidRDefault="002D6B05">
      <w:pPr>
        <w:pStyle w:val="P68B1DB1-Normal2"/>
        <w:numPr>
          <w:ilvl w:val="0"/>
          <w:numId w:val="3"/>
        </w:numPr>
        <w:pBdr>
          <w:top w:val="nil"/>
          <w:left w:val="nil"/>
          <w:bottom w:val="nil"/>
          <w:right w:val="nil"/>
          <w:between w:val="nil"/>
        </w:pBdr>
        <w:spacing w:after="0"/>
        <w:jc w:val="both"/>
        <w:rPr>
          <w:b/>
        </w:rPr>
      </w:pPr>
      <w:proofErr w:type="spellStart"/>
      <w:r>
        <w:t>Candidatus</w:t>
      </w:r>
      <w:proofErr w:type="spellEnd"/>
      <w:r>
        <w:t xml:space="preserve"> </w:t>
      </w:r>
      <w:proofErr w:type="spellStart"/>
      <w:r>
        <w:t>Liberibacter</w:t>
      </w:r>
      <w:proofErr w:type="spellEnd"/>
      <w:r>
        <w:t xml:space="preserve"> solanacearum is identified as a </w:t>
      </w:r>
      <w:r>
        <w:rPr>
          <w:b/>
        </w:rPr>
        <w:t>vascular bacterium limited to the phloem</w:t>
      </w:r>
      <w:r>
        <w:t> :</w:t>
      </w:r>
    </w:p>
    <w:p w14:paraId="4EDAD79B" w14:textId="77777777" w:rsidR="00CA7964" w:rsidRDefault="002D6B05">
      <w:pPr>
        <w:pStyle w:val="P68B1DB1-Normal2"/>
        <w:numPr>
          <w:ilvl w:val="1"/>
          <w:numId w:val="3"/>
        </w:numPr>
        <w:pBdr>
          <w:top w:val="nil"/>
          <w:left w:val="nil"/>
          <w:bottom w:val="nil"/>
          <w:right w:val="nil"/>
          <w:between w:val="nil"/>
        </w:pBdr>
        <w:spacing w:after="0"/>
        <w:jc w:val="both"/>
      </w:pPr>
      <w:r>
        <w:t>The bacteria cannot be cultivated in an artificial medium and can only survive in the phloem of the plant or an insect vector (</w:t>
      </w:r>
      <w:proofErr w:type="spellStart"/>
      <w:r>
        <w:t>Bové</w:t>
      </w:r>
      <w:proofErr w:type="spellEnd"/>
      <w:r>
        <w:t xml:space="preserve">, 2006; </w:t>
      </w:r>
      <w:proofErr w:type="spellStart"/>
      <w:r>
        <w:t>Jagoueix</w:t>
      </w:r>
      <w:proofErr w:type="spellEnd"/>
      <w:r>
        <w:t xml:space="preserve"> et al., 1994; </w:t>
      </w:r>
      <w:proofErr w:type="spellStart"/>
      <w:r>
        <w:t>Liefting</w:t>
      </w:r>
      <w:proofErr w:type="spellEnd"/>
      <w:r>
        <w:t xml:space="preserve"> et al., 2009b). In the case of seeds, the bacteria would have been localized in the phloem of the seed coats (</w:t>
      </w:r>
      <w:proofErr w:type="spellStart"/>
      <w:r>
        <w:t>Bertolini</w:t>
      </w:r>
      <w:proofErr w:type="spellEnd"/>
      <w:r>
        <w:t xml:space="preserve"> et al., 2015; </w:t>
      </w:r>
      <w:proofErr w:type="spellStart"/>
      <w:r>
        <w:t>Mawassi</w:t>
      </w:r>
      <w:proofErr w:type="spellEnd"/>
      <w:r>
        <w:t xml:space="preserve"> et al., 2018; </w:t>
      </w:r>
      <w:proofErr w:type="spellStart"/>
      <w:r>
        <w:t>Haapalainen</w:t>
      </w:r>
      <w:proofErr w:type="spellEnd"/>
      <w:r>
        <w:t>, M. et al., 2018)</w:t>
      </w:r>
    </w:p>
    <w:p w14:paraId="3C8E24A8" w14:textId="77777777" w:rsidR="00CA7964" w:rsidRDefault="002D6B05">
      <w:pPr>
        <w:pStyle w:val="P68B1DB1-Normal2"/>
        <w:numPr>
          <w:ilvl w:val="1"/>
          <w:numId w:val="3"/>
        </w:numPr>
        <w:pBdr>
          <w:top w:val="nil"/>
          <w:left w:val="nil"/>
          <w:bottom w:val="nil"/>
          <w:right w:val="nil"/>
          <w:between w:val="nil"/>
        </w:pBdr>
        <w:spacing w:after="0"/>
        <w:jc w:val="both"/>
      </w:pPr>
      <w:r>
        <w:t xml:space="preserve">According to the Loiseau et al. (2017b), several reports, on pests limited to phloem / xylem, concluded that transmission of this type of pathogen is very rare and difficult to reproduce (Della Coletta-Filho et al., 2014; Hartung et al., 2014; Lapierre &amp; Signoret, 2004). </w:t>
      </w:r>
    </w:p>
    <w:p w14:paraId="34212895" w14:textId="77777777" w:rsidR="00CA7964" w:rsidRDefault="002D6B05">
      <w:pPr>
        <w:pStyle w:val="P68B1DB1-Normal2"/>
        <w:numPr>
          <w:ilvl w:val="1"/>
          <w:numId w:val="3"/>
        </w:numPr>
        <w:pBdr>
          <w:top w:val="nil"/>
          <w:left w:val="nil"/>
          <w:bottom w:val="nil"/>
          <w:right w:val="nil"/>
          <w:between w:val="nil"/>
        </w:pBdr>
        <w:spacing w:after="0"/>
        <w:jc w:val="both"/>
      </w:pPr>
      <w:r>
        <w:t xml:space="preserve">According to the </w:t>
      </w:r>
      <w:proofErr w:type="spellStart"/>
      <w:r>
        <w:t>Haapalainen</w:t>
      </w:r>
      <w:proofErr w:type="spellEnd"/>
      <w:r>
        <w:t xml:space="preserve"> study, M. et al. (2018), the bacteria detected in the seeds may be non-viable or unable to pass from seed coats to the embryo: the suspensor connecting the embryo to the funicle does not contain phloem (</w:t>
      </w:r>
      <w:proofErr w:type="spellStart"/>
      <w:r>
        <w:t>Standler</w:t>
      </w:r>
      <w:proofErr w:type="spellEnd"/>
      <w:r>
        <w:t xml:space="preserve"> et al., 2005). Therefore, </w:t>
      </w:r>
      <w:proofErr w:type="spellStart"/>
      <w:r>
        <w:t>CLso</w:t>
      </w:r>
      <w:proofErr w:type="spellEnd"/>
      <w:r>
        <w:t xml:space="preserve"> would be limited to phloem cells (</w:t>
      </w:r>
      <w:proofErr w:type="spellStart"/>
      <w:r>
        <w:t>Nissine</w:t>
      </w:r>
      <w:proofErr w:type="spellEnd"/>
      <w:r>
        <w:t xml:space="preserve"> et al., 2014).</w:t>
      </w:r>
    </w:p>
    <w:p w14:paraId="771EB704" w14:textId="77777777" w:rsidR="00CA7964" w:rsidRDefault="002D6B05">
      <w:pPr>
        <w:pStyle w:val="P68B1DB1-Normal2"/>
        <w:numPr>
          <w:ilvl w:val="1"/>
          <w:numId w:val="3"/>
        </w:numPr>
        <w:pBdr>
          <w:top w:val="nil"/>
          <w:left w:val="nil"/>
          <w:bottom w:val="nil"/>
          <w:right w:val="nil"/>
          <w:between w:val="nil"/>
        </w:pBdr>
        <w:spacing w:after="0"/>
        <w:jc w:val="both"/>
      </w:pPr>
      <w:r>
        <w:t>These data therefore provide evidence that transmission of the bacteria by seed is unlikely.</w:t>
      </w:r>
    </w:p>
    <w:p w14:paraId="705FFAF4" w14:textId="77777777" w:rsidR="00CA7964" w:rsidRDefault="00CA7964">
      <w:pPr>
        <w:pBdr>
          <w:top w:val="nil"/>
          <w:left w:val="nil"/>
          <w:bottom w:val="nil"/>
          <w:right w:val="nil"/>
          <w:between w:val="nil"/>
        </w:pBdr>
        <w:spacing w:after="0"/>
        <w:ind w:left="1080"/>
        <w:jc w:val="both"/>
        <w:rPr>
          <w:rFonts w:ascii="Arial" w:eastAsia="Arial" w:hAnsi="Arial" w:cs="Arial"/>
          <w:color w:val="000000"/>
        </w:rPr>
      </w:pPr>
    </w:p>
    <w:p w14:paraId="2D2B4F10" w14:textId="77777777" w:rsidR="00CA7964" w:rsidRDefault="002D6B05">
      <w:pPr>
        <w:pStyle w:val="P68B1DB1-Normal2"/>
        <w:numPr>
          <w:ilvl w:val="0"/>
          <w:numId w:val="3"/>
        </w:numPr>
        <w:pBdr>
          <w:top w:val="nil"/>
          <w:left w:val="nil"/>
          <w:bottom w:val="nil"/>
          <w:right w:val="nil"/>
          <w:between w:val="nil"/>
        </w:pBdr>
        <w:spacing w:after="0"/>
        <w:jc w:val="both"/>
      </w:pPr>
      <w:r>
        <w:t xml:space="preserve">Studies conclude that </w:t>
      </w:r>
      <w:proofErr w:type="spellStart"/>
      <w:r>
        <w:rPr>
          <w:b/>
        </w:rPr>
        <w:t>CLso</w:t>
      </w:r>
      <w:proofErr w:type="spellEnd"/>
      <w:r>
        <w:rPr>
          <w:b/>
        </w:rPr>
        <w:t xml:space="preserve"> is transmitted by a vector other</w:t>
      </w:r>
      <w:r>
        <w:t xml:space="preserve"> than </w:t>
      </w:r>
      <w:r>
        <w:rPr>
          <w:b/>
        </w:rPr>
        <w:t>seeds: Psyllids</w:t>
      </w:r>
      <w:r>
        <w:t xml:space="preserve"> : </w:t>
      </w:r>
    </w:p>
    <w:p w14:paraId="7184EC5B" w14:textId="77777777" w:rsidR="00CA7964" w:rsidRDefault="002D6B05">
      <w:pPr>
        <w:pStyle w:val="P68B1DB1-Normal2"/>
        <w:numPr>
          <w:ilvl w:val="1"/>
          <w:numId w:val="3"/>
        </w:numPr>
        <w:pBdr>
          <w:top w:val="nil"/>
          <w:left w:val="nil"/>
          <w:bottom w:val="nil"/>
          <w:right w:val="nil"/>
          <w:between w:val="nil"/>
        </w:pBdr>
        <w:spacing w:after="0"/>
        <w:jc w:val="both"/>
      </w:pPr>
      <w:r>
        <w:t>According to several studies (</w:t>
      </w:r>
      <w:proofErr w:type="spellStart"/>
      <w:r>
        <w:t>Munyaneza</w:t>
      </w:r>
      <w:proofErr w:type="spellEnd"/>
      <w:r>
        <w:t xml:space="preserve">, 2012; </w:t>
      </w:r>
      <w:proofErr w:type="spellStart"/>
      <w:r>
        <w:t>Munyaneza</w:t>
      </w:r>
      <w:proofErr w:type="spellEnd"/>
      <w:r>
        <w:t xml:space="preserve">, 2016; </w:t>
      </w:r>
      <w:proofErr w:type="spellStart"/>
      <w:r>
        <w:t>Haapalainen</w:t>
      </w:r>
      <w:proofErr w:type="spellEnd"/>
      <w:r>
        <w:t xml:space="preserve"> et al., 2017; </w:t>
      </w:r>
      <w:proofErr w:type="spellStart"/>
      <w:r>
        <w:t>Nissinen</w:t>
      </w:r>
      <w:proofErr w:type="spellEnd"/>
      <w:r>
        <w:t xml:space="preserve"> et al., 2014) and EPPO, the bacteria is known to be transmitted by psyllids. </w:t>
      </w:r>
    </w:p>
    <w:p w14:paraId="136C4D35" w14:textId="77777777" w:rsidR="00CA7964" w:rsidRDefault="002D6B05">
      <w:pPr>
        <w:pStyle w:val="P68B1DB1-Normal3"/>
        <w:numPr>
          <w:ilvl w:val="1"/>
          <w:numId w:val="3"/>
        </w:numPr>
        <w:pBdr>
          <w:top w:val="nil"/>
          <w:left w:val="nil"/>
          <w:bottom w:val="nil"/>
          <w:right w:val="nil"/>
          <w:between w:val="nil"/>
        </w:pBdr>
        <w:spacing w:after="0"/>
        <w:jc w:val="both"/>
      </w:pPr>
      <w:r>
        <w:rPr>
          <w:rFonts w:ascii="Arial" w:eastAsia="Arial" w:hAnsi="Arial" w:cs="Arial"/>
        </w:rPr>
        <w:t xml:space="preserve">Psyllids have been observed to be particularly abundant in areas where </w:t>
      </w:r>
      <w:proofErr w:type="spellStart"/>
      <w:r>
        <w:rPr>
          <w:rFonts w:ascii="Arial" w:eastAsia="Arial" w:hAnsi="Arial" w:cs="Arial"/>
        </w:rPr>
        <w:t>CLso</w:t>
      </w:r>
      <w:proofErr w:type="spellEnd"/>
      <w:r>
        <w:rPr>
          <w:rFonts w:ascii="Arial" w:eastAsia="Arial" w:hAnsi="Arial" w:cs="Arial"/>
        </w:rPr>
        <w:t xml:space="preserve"> is known, making them the main vector of the pathogen (EPPO; </w:t>
      </w:r>
      <w:proofErr w:type="spellStart"/>
      <w:r>
        <w:rPr>
          <w:rFonts w:ascii="Arial" w:eastAsia="Arial" w:hAnsi="Arial" w:cs="Arial"/>
        </w:rPr>
        <w:t>Mawassi</w:t>
      </w:r>
      <w:proofErr w:type="spellEnd"/>
      <w:r>
        <w:t xml:space="preserve"> </w:t>
      </w:r>
      <w:r>
        <w:rPr>
          <w:rFonts w:ascii="Arial" w:eastAsia="Arial" w:hAnsi="Arial" w:cs="Arial"/>
        </w:rPr>
        <w:t xml:space="preserve">et al., 2018). </w:t>
      </w:r>
    </w:p>
    <w:p w14:paraId="3CDA9E54" w14:textId="77777777" w:rsidR="00CA7964" w:rsidRDefault="002D6B05">
      <w:pPr>
        <w:pStyle w:val="P68B1DB1-Normal2"/>
        <w:numPr>
          <w:ilvl w:val="1"/>
          <w:numId w:val="3"/>
        </w:numPr>
        <w:pBdr>
          <w:top w:val="nil"/>
          <w:left w:val="nil"/>
          <w:bottom w:val="nil"/>
          <w:right w:val="nil"/>
          <w:between w:val="nil"/>
        </w:pBdr>
        <w:spacing w:after="0"/>
        <w:jc w:val="both"/>
      </w:pPr>
      <w:r>
        <w:t xml:space="preserve">When psyllids feed on the phloem contents, they introduce </w:t>
      </w:r>
      <w:proofErr w:type="spellStart"/>
      <w:r>
        <w:t>Lso</w:t>
      </w:r>
      <w:proofErr w:type="spellEnd"/>
      <w:r>
        <w:t xml:space="preserve"> bacteria into the phloem tissue of the seed coat (MPI Pest Risk Assessment, 2015; Monger and Jeffries, 2016). Seed-borne pathogens must be detected from the seed embryo (Singh and Mathur, 2004) </w:t>
      </w:r>
    </w:p>
    <w:p w14:paraId="29F8DF93" w14:textId="77777777" w:rsidR="00CA7964" w:rsidRDefault="00CA7964">
      <w:pPr>
        <w:pBdr>
          <w:top w:val="nil"/>
          <w:left w:val="nil"/>
          <w:bottom w:val="nil"/>
          <w:right w:val="nil"/>
          <w:between w:val="nil"/>
        </w:pBdr>
        <w:spacing w:after="0"/>
        <w:ind w:left="1080"/>
        <w:jc w:val="both"/>
        <w:rPr>
          <w:color w:val="000000"/>
        </w:rPr>
      </w:pPr>
    </w:p>
    <w:p w14:paraId="4BA5C2D3" w14:textId="77777777" w:rsidR="00CA7964" w:rsidRDefault="002D6B05">
      <w:pPr>
        <w:pStyle w:val="P68B1DB1-Normal2"/>
        <w:numPr>
          <w:ilvl w:val="0"/>
          <w:numId w:val="3"/>
        </w:numPr>
        <w:pBdr>
          <w:top w:val="nil"/>
          <w:left w:val="nil"/>
          <w:bottom w:val="nil"/>
          <w:right w:val="nil"/>
          <w:between w:val="nil"/>
        </w:pBdr>
        <w:spacing w:after="0"/>
        <w:jc w:val="both"/>
      </w:pPr>
      <w:r>
        <w:t xml:space="preserve">The </w:t>
      </w:r>
      <w:r>
        <w:rPr>
          <w:b/>
        </w:rPr>
        <w:t xml:space="preserve">geographic distribution of </w:t>
      </w:r>
      <w:proofErr w:type="spellStart"/>
      <w:r>
        <w:rPr>
          <w:b/>
        </w:rPr>
        <w:t>CLSo</w:t>
      </w:r>
      <w:proofErr w:type="spellEnd"/>
      <w:r>
        <w:rPr>
          <w:b/>
        </w:rPr>
        <w:t xml:space="preserve"> haplotypes</w:t>
      </w:r>
      <w:r>
        <w:t xml:space="preserve"> around the world suggests that seeds do not transmit the bacteria in importing countries. </w:t>
      </w:r>
    </w:p>
    <w:p w14:paraId="312FE9E0" w14:textId="7084A455" w:rsidR="00CA7964" w:rsidRDefault="002D6B05">
      <w:pPr>
        <w:pStyle w:val="P68B1DB1-Normal2"/>
        <w:numPr>
          <w:ilvl w:val="1"/>
          <w:numId w:val="3"/>
        </w:numPr>
        <w:pBdr>
          <w:top w:val="nil"/>
          <w:left w:val="nil"/>
          <w:bottom w:val="nil"/>
          <w:right w:val="nil"/>
          <w:between w:val="nil"/>
        </w:pBdr>
        <w:spacing w:after="0"/>
        <w:jc w:val="both"/>
      </w:pPr>
      <w:r>
        <w:t xml:space="preserve">Indeed, the three known haplotypes infecting carrots (C, D and E) are localized as such: haplotype C in </w:t>
      </w:r>
      <w:r w:rsidR="0097789B">
        <w:t>N</w:t>
      </w:r>
      <w:r>
        <w:t xml:space="preserve">orthern Europe (Sweden, Norway, </w:t>
      </w:r>
      <w:del w:id="400" w:author="stephan dasse" w:date="2021-09-07T09:19:00Z">
        <w:r w:rsidDel="00F6442B">
          <w:delText>Finland</w:delText>
        </w:r>
      </w:del>
      <w:ins w:id="401" w:author="stephan dasse" w:date="2021-09-07T09:19:00Z">
        <w:r w:rsidR="00F6442B">
          <w:t>Finland,</w:t>
        </w:r>
      </w:ins>
      <w:r>
        <w:t xml:space="preserve"> and Germany) and transmitted by T. </w:t>
      </w:r>
      <w:proofErr w:type="spellStart"/>
      <w:r>
        <w:t>apicalis</w:t>
      </w:r>
      <w:proofErr w:type="spellEnd"/>
      <w:r>
        <w:t xml:space="preserve">; haplotypes D and E in </w:t>
      </w:r>
      <w:r w:rsidR="0097789B">
        <w:t>S</w:t>
      </w:r>
      <w:r>
        <w:t xml:space="preserve">outhern Europe / Mediterranean (Spain, France, Canary Islands, Africa and Israel) transmitted by B. </w:t>
      </w:r>
      <w:proofErr w:type="spellStart"/>
      <w:r>
        <w:t>trigonica</w:t>
      </w:r>
      <w:proofErr w:type="spellEnd"/>
      <w:r>
        <w:t xml:space="preserve"> (Alfaro-</w:t>
      </w:r>
      <w:r>
        <w:lastRenderedPageBreak/>
        <w:t xml:space="preserve">Fernandez et al.2012a, b; </w:t>
      </w:r>
      <w:proofErr w:type="spellStart"/>
      <w:r>
        <w:t>Hajri</w:t>
      </w:r>
      <w:proofErr w:type="spellEnd"/>
      <w:r>
        <w:t xml:space="preserve"> et al.2017; </w:t>
      </w:r>
      <w:proofErr w:type="spellStart"/>
      <w:r>
        <w:t>Munyaneza</w:t>
      </w:r>
      <w:proofErr w:type="spellEnd"/>
      <w:r>
        <w:t xml:space="preserve"> et al.2010, 2012, 2015; </w:t>
      </w:r>
      <w:proofErr w:type="spellStart"/>
      <w:r>
        <w:t>Tahzima</w:t>
      </w:r>
      <w:proofErr w:type="spellEnd"/>
      <w:r>
        <w:t xml:space="preserve"> et al.2014). </w:t>
      </w:r>
    </w:p>
    <w:p w14:paraId="162C0C52" w14:textId="77777777" w:rsidR="00CA7964" w:rsidRDefault="002D6B05">
      <w:pPr>
        <w:pStyle w:val="P68B1DB1-Normal2"/>
        <w:numPr>
          <w:ilvl w:val="1"/>
          <w:numId w:val="3"/>
        </w:numPr>
        <w:pBdr>
          <w:top w:val="nil"/>
          <w:left w:val="nil"/>
          <w:bottom w:val="nil"/>
          <w:right w:val="nil"/>
          <w:between w:val="nil"/>
        </w:pBdr>
        <w:spacing w:after="0"/>
        <w:jc w:val="both"/>
      </w:pPr>
      <w:r>
        <w:t xml:space="preserve">In addition, recent work has demonstrated the presence of the bacteria in European seed lots since the 1970s (Monger and Jeffries, 2018). Due to the intensity of international trade, the bacteria should have spread globally. However, it can be assumed that the presence of </w:t>
      </w:r>
      <w:proofErr w:type="spellStart"/>
      <w:r>
        <w:t>CLso</w:t>
      </w:r>
      <w:proofErr w:type="spellEnd"/>
      <w:r>
        <w:t xml:space="preserve"> has not yet been identified in importing countries. </w:t>
      </w:r>
    </w:p>
    <w:p w14:paraId="32E16661" w14:textId="1E587BF4" w:rsidR="00CA7964" w:rsidRDefault="002D6B05">
      <w:pPr>
        <w:pStyle w:val="P68B1DB1-Normal2"/>
        <w:numPr>
          <w:ilvl w:val="1"/>
          <w:numId w:val="3"/>
        </w:numPr>
        <w:pBdr>
          <w:top w:val="nil"/>
          <w:left w:val="nil"/>
          <w:bottom w:val="nil"/>
          <w:right w:val="nil"/>
          <w:between w:val="nil"/>
        </w:pBdr>
        <w:spacing w:after="0"/>
        <w:jc w:val="both"/>
      </w:pPr>
      <w:r>
        <w:t xml:space="preserve">The work of </w:t>
      </w:r>
      <w:proofErr w:type="spellStart"/>
      <w:r>
        <w:t>Haapalainen</w:t>
      </w:r>
      <w:proofErr w:type="spellEnd"/>
      <w:r>
        <w:t xml:space="preserve"> et al. (2018) in Finland identified haplotype D on 2 of 34 imported carrot seed lots. This haplotype has never been observed in </w:t>
      </w:r>
      <w:r w:rsidR="00F6442B">
        <w:t>Finland’s’ cultivation</w:t>
      </w:r>
      <w:r>
        <w:t xml:space="preserve">, where only haplotype C has been reported. Since carrot seeds are not produced in Finland, they are exclusively imported: thus, it would have been likely to identify the other haplotypes of </w:t>
      </w:r>
      <w:proofErr w:type="spellStart"/>
      <w:r>
        <w:t>CLso</w:t>
      </w:r>
      <w:proofErr w:type="spellEnd"/>
      <w:r>
        <w:t xml:space="preserve"> in Finnish crops, but this has never been the case. Thus, as the authors of this publication concluded, this suggests that carrot seeds are not a major source of transmission of </w:t>
      </w:r>
      <w:proofErr w:type="spellStart"/>
      <w:r>
        <w:t>Lso</w:t>
      </w:r>
      <w:proofErr w:type="spellEnd"/>
      <w:r>
        <w:t>.</w:t>
      </w:r>
    </w:p>
    <w:p w14:paraId="0C2160BF" w14:textId="4398064C" w:rsidR="00CA7964" w:rsidRDefault="002D6B05">
      <w:pPr>
        <w:pStyle w:val="P68B1DB1-Normal2"/>
        <w:numPr>
          <w:ilvl w:val="1"/>
          <w:numId w:val="3"/>
        </w:numPr>
        <w:pBdr>
          <w:top w:val="nil"/>
          <w:left w:val="nil"/>
          <w:bottom w:val="nil"/>
          <w:right w:val="nil"/>
          <w:between w:val="nil"/>
        </w:pBdr>
        <w:jc w:val="both"/>
      </w:pPr>
      <w:r>
        <w:t xml:space="preserve">The work of </w:t>
      </w:r>
      <w:proofErr w:type="spellStart"/>
      <w:r>
        <w:t>Mawassi</w:t>
      </w:r>
      <w:proofErr w:type="spellEnd"/>
      <w:r>
        <w:t xml:space="preserve"> et al. (2018) identified the presence of haplotype D in carrot crops in Israel. The origin of </w:t>
      </w:r>
      <w:proofErr w:type="spellStart"/>
      <w:r>
        <w:t>CLso</w:t>
      </w:r>
      <w:proofErr w:type="spellEnd"/>
      <w:r>
        <w:t xml:space="preserve"> in this country is still unknown. Several scenarios were considered in this study: </w:t>
      </w:r>
      <w:proofErr w:type="spellStart"/>
      <w:r>
        <w:t>CLso</w:t>
      </w:r>
      <w:proofErr w:type="spellEnd"/>
      <w:r>
        <w:t xml:space="preserve"> could be the result of imported plant materials, the migration of psyllids or the bacteria could have been present in Israel for a long time. Tests were then carried out on imported seed lots from 20 years ago: these revealed the presence of a haplotype similar to haplotype E. Israel imports carrot seed from countries known to have </w:t>
      </w:r>
      <w:proofErr w:type="spellStart"/>
      <w:r>
        <w:t>CLso</w:t>
      </w:r>
      <w:proofErr w:type="spellEnd"/>
      <w:ins w:id="402" w:author="oluwabukola" w:date="2021-09-06T22:10:00Z">
        <w:r w:rsidR="00753035">
          <w:t xml:space="preserve">; </w:t>
        </w:r>
      </w:ins>
      <w:r>
        <w:t>thus, it would be likely that haplotypes C, D and E are present in Israeli crops. However, haplotypes C and E have so far not been detected in carrot crops in Israel.</w:t>
      </w:r>
    </w:p>
    <w:p w14:paraId="77893A21" w14:textId="77777777" w:rsidR="00CA7964" w:rsidRDefault="00CA7964">
      <w:pPr>
        <w:ind w:left="720"/>
        <w:jc w:val="both"/>
        <w:rPr>
          <w:rFonts w:ascii="Arial" w:eastAsia="Arial" w:hAnsi="Arial" w:cs="Arial"/>
        </w:rPr>
      </w:pPr>
    </w:p>
    <w:p w14:paraId="6687ED69" w14:textId="77777777" w:rsidR="00CA7964" w:rsidRDefault="002D6B05">
      <w:pPr>
        <w:pStyle w:val="P68B1DB1-Normal2"/>
        <w:numPr>
          <w:ilvl w:val="0"/>
          <w:numId w:val="3"/>
        </w:numPr>
        <w:pBdr>
          <w:top w:val="nil"/>
          <w:left w:val="nil"/>
          <w:bottom w:val="nil"/>
          <w:right w:val="nil"/>
          <w:between w:val="nil"/>
        </w:pBdr>
        <w:spacing w:after="0"/>
        <w:jc w:val="both"/>
      </w:pPr>
      <w:r>
        <w:t xml:space="preserve">To conclude, the results of the </w:t>
      </w:r>
      <w:proofErr w:type="spellStart"/>
      <w:r>
        <w:t>Bertolini</w:t>
      </w:r>
      <w:proofErr w:type="spellEnd"/>
      <w:r>
        <w:t xml:space="preserve"> et al. (2015) were disputed by the seven studies presented. Thus, the study alone does not represent sufficient evidence to clearly demonstrate transmission of </w:t>
      </w:r>
      <w:proofErr w:type="spellStart"/>
      <w:r>
        <w:t>CLso</w:t>
      </w:r>
      <w:proofErr w:type="spellEnd"/>
      <w:r>
        <w:t xml:space="preserve"> by seeds. </w:t>
      </w:r>
    </w:p>
    <w:p w14:paraId="07ABC4DE" w14:textId="77777777" w:rsidR="00CA7964" w:rsidRDefault="002D6B05">
      <w:pPr>
        <w:pStyle w:val="P68B1DB1-Normal2"/>
        <w:numPr>
          <w:ilvl w:val="1"/>
          <w:numId w:val="3"/>
        </w:numPr>
        <w:pBdr>
          <w:top w:val="nil"/>
          <w:left w:val="nil"/>
          <w:bottom w:val="nil"/>
          <w:right w:val="nil"/>
          <w:between w:val="nil"/>
        </w:pBdr>
        <w:jc w:val="both"/>
      </w:pPr>
      <w:r>
        <w:t xml:space="preserve">The positive results obtained by </w:t>
      </w:r>
      <w:proofErr w:type="spellStart"/>
      <w:r>
        <w:t>Bertolini</w:t>
      </w:r>
      <w:proofErr w:type="spellEnd"/>
      <w:r>
        <w:t xml:space="preserve"> et al. (2015) are most likely due to cross contamination during DNA extraction or PCR amplification and/or non-specific amplification of organisms closely related to </w:t>
      </w:r>
      <w:proofErr w:type="spellStart"/>
      <w:r>
        <w:t>Liberibacter</w:t>
      </w:r>
      <w:proofErr w:type="spellEnd"/>
      <w:r>
        <w:t>.</w:t>
      </w:r>
    </w:p>
    <w:p w14:paraId="63AC2574" w14:textId="77777777" w:rsidR="00CA7964" w:rsidRDefault="00CA7964">
      <w:pPr>
        <w:rPr>
          <w:rFonts w:ascii="Arial" w:eastAsia="Arial" w:hAnsi="Arial" w:cs="Arial"/>
        </w:rPr>
      </w:pPr>
    </w:p>
    <w:p w14:paraId="5E25C4CE" w14:textId="77777777" w:rsidR="00CA7964" w:rsidRDefault="002D6B05">
      <w:pPr>
        <w:pStyle w:val="Heading1"/>
      </w:pPr>
      <w:r>
        <w:t>Other reasons</w:t>
      </w:r>
    </w:p>
    <w:p w14:paraId="69FC01BA" w14:textId="77777777" w:rsidR="00CA7964" w:rsidRDefault="00CA7964">
      <w:pPr>
        <w:jc w:val="both"/>
        <w:rPr>
          <w:rFonts w:ascii="Arial" w:eastAsia="Arial" w:hAnsi="Arial" w:cs="Arial"/>
        </w:rPr>
      </w:pPr>
    </w:p>
    <w:p w14:paraId="03DB362F" w14:textId="77777777" w:rsidR="00CA7964" w:rsidRDefault="002D6B05">
      <w:pPr>
        <w:pStyle w:val="P68B1DB1-Normal2"/>
        <w:numPr>
          <w:ilvl w:val="0"/>
          <w:numId w:val="3"/>
        </w:numPr>
        <w:pBdr>
          <w:top w:val="nil"/>
          <w:left w:val="nil"/>
          <w:bottom w:val="nil"/>
          <w:right w:val="nil"/>
          <w:between w:val="nil"/>
        </w:pBdr>
        <w:spacing w:after="0"/>
        <w:jc w:val="both"/>
      </w:pPr>
      <w:r>
        <w:t xml:space="preserve">Seed transmission has not been clearly demonstrated for other </w:t>
      </w:r>
      <w:proofErr w:type="spellStart"/>
      <w:r>
        <w:t>Liberibacter</w:t>
      </w:r>
      <w:proofErr w:type="spellEnd"/>
      <w:r>
        <w:t xml:space="preserve"> species (</w:t>
      </w:r>
      <w:proofErr w:type="spellStart"/>
      <w:r>
        <w:t>Hilf</w:t>
      </w:r>
      <w:proofErr w:type="spellEnd"/>
      <w:r>
        <w:t xml:space="preserve"> et al. 2013, </w:t>
      </w:r>
      <w:proofErr w:type="spellStart"/>
      <w:r>
        <w:t>Hilf</w:t>
      </w:r>
      <w:proofErr w:type="spellEnd"/>
      <w:r>
        <w:t xml:space="preserve"> 2011, Van Vuuren et al. 2011).</w:t>
      </w:r>
      <w:r>
        <w:rPr>
          <w:i/>
        </w:rPr>
        <w:t>”</w:t>
      </w:r>
    </w:p>
    <w:p w14:paraId="0BBA54FC" w14:textId="77777777" w:rsidR="00CA7964" w:rsidRDefault="002D6B05">
      <w:pPr>
        <w:pStyle w:val="P68B1DB1-Normal2"/>
        <w:numPr>
          <w:ilvl w:val="1"/>
          <w:numId w:val="3"/>
        </w:numPr>
        <w:pBdr>
          <w:top w:val="nil"/>
          <w:left w:val="nil"/>
          <w:bottom w:val="nil"/>
          <w:right w:val="nil"/>
          <w:between w:val="nil"/>
        </w:pBdr>
        <w:spacing w:after="0"/>
        <w:jc w:val="both"/>
      </w:pPr>
      <w:r>
        <w:t>In potatoes, this bacterium is not transmitted by true seeds (</w:t>
      </w:r>
      <w:proofErr w:type="spellStart"/>
      <w:r>
        <w:t>Munyaneza</w:t>
      </w:r>
      <w:proofErr w:type="spellEnd"/>
      <w:r>
        <w:t xml:space="preserve">, 2012). </w:t>
      </w:r>
    </w:p>
    <w:p w14:paraId="065B0BF6" w14:textId="49C36043" w:rsidR="00CA7964" w:rsidRDefault="002D6B05">
      <w:pPr>
        <w:pStyle w:val="P68B1DB1-Normal2"/>
        <w:numPr>
          <w:ilvl w:val="1"/>
          <w:numId w:val="3"/>
        </w:numPr>
        <w:pBdr>
          <w:top w:val="nil"/>
          <w:left w:val="nil"/>
          <w:bottom w:val="nil"/>
          <w:right w:val="nil"/>
          <w:between w:val="nil"/>
        </w:pBdr>
        <w:spacing w:after="0"/>
        <w:jc w:val="both"/>
      </w:pPr>
      <w:r>
        <w:t>Likewise, in the first studies on transmission by citrus seeds of “</w:t>
      </w:r>
      <w:proofErr w:type="spellStart"/>
      <w:r>
        <w:t>Candidatus</w:t>
      </w:r>
      <w:proofErr w:type="spellEnd"/>
      <w:r>
        <w:t xml:space="preserve"> </w:t>
      </w:r>
      <w:proofErr w:type="spellStart"/>
      <w:r>
        <w:t>Liberibacter</w:t>
      </w:r>
      <w:proofErr w:type="spellEnd"/>
      <w:r>
        <w:t xml:space="preserve"> asiaticus”, the possibility of vertical transmission of this bacterium was debated (</w:t>
      </w:r>
      <w:proofErr w:type="spellStart"/>
      <w:r>
        <w:t>Tatineni</w:t>
      </w:r>
      <w:proofErr w:type="spellEnd"/>
      <w:r>
        <w:t xml:space="preserve"> et al. 2008; </w:t>
      </w:r>
      <w:proofErr w:type="spellStart"/>
      <w:r>
        <w:t>Tirtawidjaja</w:t>
      </w:r>
      <w:proofErr w:type="spellEnd"/>
      <w:r>
        <w:t xml:space="preserve"> 1981). However, intensive research by Hartung et al. (2010) have never found typical symptoms of </w:t>
      </w:r>
      <w:proofErr w:type="spellStart"/>
      <w:r>
        <w:t>Huanglongbing</w:t>
      </w:r>
      <w:proofErr w:type="spellEnd"/>
      <w:r>
        <w:t xml:space="preserve"> (yellow dragon disease, produced by </w:t>
      </w:r>
      <w:proofErr w:type="spellStart"/>
      <w:r>
        <w:t>Candidatus</w:t>
      </w:r>
      <w:proofErr w:type="spellEnd"/>
      <w:r>
        <w:t xml:space="preserve"> </w:t>
      </w:r>
      <w:proofErr w:type="spellStart"/>
      <w:r>
        <w:t>Liberibacter</w:t>
      </w:r>
      <w:proofErr w:type="spellEnd"/>
      <w:r>
        <w:t xml:space="preserve"> spp.) Nor positive tests for 'Ca. L. </w:t>
      </w:r>
      <w:del w:id="403" w:author="stephan dasse" w:date="2021-09-07T09:20:00Z">
        <w:r w:rsidDel="00F6442B">
          <w:delText>asiaticus ”</w:delText>
        </w:r>
      </w:del>
      <w:ins w:id="404" w:author="stephan dasse" w:date="2021-09-07T09:20:00Z">
        <w:r w:rsidR="00F6442B">
          <w:t>asiaticus”</w:t>
        </w:r>
      </w:ins>
      <w:r w:rsidR="0097789B">
        <w:t xml:space="preserve"> </w:t>
      </w:r>
      <w:r>
        <w:t xml:space="preserve">during three years of trials on 723 plants grown from seeds collected from infected citrus fruits. Currently, there is still no evidence of its transmission through </w:t>
      </w:r>
      <w:r>
        <w:lastRenderedPageBreak/>
        <w:t>citrus seeds. Previous reports of seed transmission of the pathogen have never been confirmed.</w:t>
      </w:r>
    </w:p>
    <w:p w14:paraId="6DE6899F" w14:textId="77777777" w:rsidR="00CA7964" w:rsidRDefault="002D6B05">
      <w:pPr>
        <w:pStyle w:val="P68B1DB1-Normal2"/>
        <w:numPr>
          <w:ilvl w:val="1"/>
          <w:numId w:val="3"/>
        </w:numPr>
        <w:pBdr>
          <w:top w:val="nil"/>
          <w:left w:val="nil"/>
          <w:bottom w:val="nil"/>
          <w:right w:val="nil"/>
          <w:between w:val="nil"/>
        </w:pBdr>
        <w:spacing w:after="0"/>
        <w:jc w:val="both"/>
      </w:pPr>
      <w:r>
        <w:t xml:space="preserve">As part of internal work carried out by ANSES, plants germinated from seeds of infected tomato, pepper and tamarillo fruits were all tested negative for </w:t>
      </w:r>
      <w:proofErr w:type="spellStart"/>
      <w:r>
        <w:rPr>
          <w:i/>
        </w:rPr>
        <w:t>CLso</w:t>
      </w:r>
      <w:proofErr w:type="spellEnd"/>
      <w:r>
        <w:t>.</w:t>
      </w:r>
    </w:p>
    <w:p w14:paraId="403A8DE0" w14:textId="77777777" w:rsidR="00CA7964" w:rsidRDefault="00CA7964">
      <w:pPr>
        <w:pBdr>
          <w:top w:val="nil"/>
          <w:left w:val="nil"/>
          <w:bottom w:val="nil"/>
          <w:right w:val="nil"/>
          <w:between w:val="nil"/>
        </w:pBdr>
        <w:spacing w:after="0"/>
        <w:ind w:left="1080"/>
        <w:jc w:val="both"/>
        <w:rPr>
          <w:rFonts w:ascii="Arial" w:eastAsia="Arial" w:hAnsi="Arial" w:cs="Arial"/>
          <w:color w:val="000000"/>
        </w:rPr>
      </w:pPr>
    </w:p>
    <w:p w14:paraId="2161A09F" w14:textId="566B7970" w:rsidR="00CA7964" w:rsidRDefault="002D6B05">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As a reminder, only the </w:t>
      </w:r>
      <w:proofErr w:type="spellStart"/>
      <w:r>
        <w:rPr>
          <w:rFonts w:ascii="Arial" w:eastAsia="Arial" w:hAnsi="Arial" w:cs="Arial"/>
          <w:color w:val="000000"/>
        </w:rPr>
        <w:t>CLso</w:t>
      </w:r>
      <w:proofErr w:type="spellEnd"/>
      <w:r>
        <w:rPr>
          <w:rFonts w:ascii="Arial" w:eastAsia="Arial" w:hAnsi="Arial" w:cs="Arial"/>
          <w:color w:val="000000"/>
        </w:rPr>
        <w:t xml:space="preserve"> bacteria of Solanaceae haplotypes (A and B), as well as its vector </w:t>
      </w:r>
      <w:proofErr w:type="spellStart"/>
      <w:r>
        <w:rPr>
          <w:rFonts w:ascii="Arial" w:eastAsia="Arial" w:hAnsi="Arial" w:cs="Arial"/>
          <w:i/>
          <w:color w:val="000000"/>
        </w:rPr>
        <w:t>Bactericera</w:t>
      </w:r>
      <w:proofErr w:type="spellEnd"/>
      <w:r>
        <w:rPr>
          <w:rFonts w:ascii="Arial" w:eastAsia="Arial" w:hAnsi="Arial" w:cs="Arial"/>
          <w:i/>
          <w:color w:val="000000"/>
        </w:rPr>
        <w:t xml:space="preserve"> </w:t>
      </w:r>
      <w:proofErr w:type="spellStart"/>
      <w:r>
        <w:rPr>
          <w:rFonts w:ascii="Arial" w:eastAsia="Arial" w:hAnsi="Arial" w:cs="Arial"/>
          <w:i/>
          <w:color w:val="000000"/>
        </w:rPr>
        <w:t>cockerelli</w:t>
      </w:r>
      <w:proofErr w:type="spellEnd"/>
      <w:r>
        <w:rPr>
          <w:rFonts w:ascii="Arial" w:eastAsia="Arial" w:hAnsi="Arial" w:cs="Arial"/>
          <w:color w:val="000000"/>
        </w:rPr>
        <w:t>, are included in the A1 list of EPPO: "List of pests recommended for regulation as quarantine pests" (according to the</w:t>
      </w:r>
      <w:r w:rsidR="00997E04">
        <w:rPr>
          <w:rFonts w:ascii="Arial" w:eastAsia="Arial" w:hAnsi="Arial" w:cs="Arial"/>
          <w:color w:val="000000"/>
        </w:rPr>
        <w:t xml:space="preserve"> most recent</w:t>
      </w:r>
      <w:r>
        <w:rPr>
          <w:rFonts w:ascii="Arial" w:eastAsia="Arial" w:hAnsi="Arial" w:cs="Arial"/>
          <w:color w:val="000000"/>
        </w:rPr>
        <w:t xml:space="preserve"> version of September 2020). </w:t>
      </w:r>
      <w:proofErr w:type="spellStart"/>
      <w:r>
        <w:rPr>
          <w:rFonts w:ascii="Arial" w:eastAsia="Arial" w:hAnsi="Arial" w:cs="Arial"/>
          <w:color w:val="000000"/>
        </w:rPr>
        <w:t>Apiaceae</w:t>
      </w:r>
      <w:proofErr w:type="spellEnd"/>
      <w:r>
        <w:rPr>
          <w:rFonts w:ascii="Arial" w:eastAsia="Arial" w:hAnsi="Arial" w:cs="Arial"/>
          <w:color w:val="000000"/>
        </w:rPr>
        <w:t xml:space="preserve"> haplotypes (C, D, E) are not considered to be potential quarantine pests.</w:t>
      </w:r>
      <w:r>
        <w:br w:type="page"/>
      </w:r>
    </w:p>
    <w:p w14:paraId="395BA9DC" w14:textId="77777777" w:rsidR="00CA7964" w:rsidRDefault="002D6B05">
      <w:pPr>
        <w:pStyle w:val="Heading1"/>
      </w:pPr>
      <w:r>
        <w:lastRenderedPageBreak/>
        <w:t>Conclusion</w:t>
      </w:r>
    </w:p>
    <w:p w14:paraId="0C903C4F" w14:textId="77777777" w:rsidR="00CA7964" w:rsidRDefault="00CA7964">
      <w:pPr>
        <w:spacing w:after="0" w:line="240" w:lineRule="auto"/>
        <w:jc w:val="both"/>
        <w:rPr>
          <w:rFonts w:ascii="Arial" w:eastAsia="Arial" w:hAnsi="Arial" w:cs="Arial"/>
        </w:rPr>
      </w:pPr>
    </w:p>
    <w:p w14:paraId="14665EF2" w14:textId="77777777" w:rsidR="00CA7964" w:rsidRDefault="002D6B05">
      <w:pPr>
        <w:pStyle w:val="P68B1DB1-Normal4"/>
        <w:spacing w:after="0" w:line="240" w:lineRule="auto"/>
        <w:jc w:val="both"/>
      </w:pPr>
      <w:r>
        <w:t xml:space="preserve">These recent studies confirm that </w:t>
      </w:r>
      <w:r>
        <w:rPr>
          <w:b/>
        </w:rPr>
        <w:t>the transmission</w:t>
      </w:r>
      <w:r>
        <w:t xml:space="preserve"> of the bacterium </w:t>
      </w:r>
      <w:proofErr w:type="spellStart"/>
      <w:r>
        <w:t>Candidatus</w:t>
      </w:r>
      <w:proofErr w:type="spellEnd"/>
      <w:r>
        <w:t xml:space="preserve"> </w:t>
      </w:r>
      <w:proofErr w:type="spellStart"/>
      <w:r>
        <w:t>Liberibacter</w:t>
      </w:r>
      <w:proofErr w:type="spellEnd"/>
      <w:r>
        <w:t xml:space="preserve"> Solanacearum by seeds of carrots and </w:t>
      </w:r>
      <w:proofErr w:type="spellStart"/>
      <w:r>
        <w:t>Apiaceae</w:t>
      </w:r>
      <w:proofErr w:type="spellEnd"/>
      <w:r>
        <w:t xml:space="preserve"> </w:t>
      </w:r>
      <w:r>
        <w:rPr>
          <w:b/>
          <w:u w:val="single"/>
        </w:rPr>
        <w:t>has not been demonstrated</w:t>
      </w:r>
      <w:r>
        <w:t xml:space="preserve">. Thus, the measures established by Turkey for imports of carrot seeds (negative PCR test required) are no longer technically viable. </w:t>
      </w:r>
    </w:p>
    <w:p w14:paraId="36551EE4" w14:textId="77777777" w:rsidR="00CA7964" w:rsidRDefault="00CA7964">
      <w:pPr>
        <w:spacing w:after="0" w:line="240" w:lineRule="auto"/>
        <w:jc w:val="both"/>
        <w:rPr>
          <w:rFonts w:ascii="Arial" w:eastAsia="Arial" w:hAnsi="Arial" w:cs="Arial"/>
          <w:i/>
          <w:color w:val="231F20"/>
        </w:rPr>
      </w:pPr>
    </w:p>
    <w:p w14:paraId="7A8ED469" w14:textId="77777777" w:rsidR="00CA7964" w:rsidRDefault="002D6B05">
      <w:pPr>
        <w:pStyle w:val="P68B1DB1-Normal4"/>
        <w:jc w:val="both"/>
      </w:pPr>
      <w:r>
        <w:t xml:space="preserve">Based on these scientific sources, </w:t>
      </w:r>
      <w:r>
        <w:rPr>
          <w:b/>
        </w:rPr>
        <w:t>Japan</w:t>
      </w:r>
      <w:r>
        <w:t xml:space="preserve">, </w:t>
      </w:r>
      <w:r>
        <w:rPr>
          <w:b/>
        </w:rPr>
        <w:t>New Zealand</w:t>
      </w:r>
      <w:r>
        <w:t xml:space="preserve">, two particularly restrictive countries on phytosanitary standards, as well as </w:t>
      </w:r>
      <w:r>
        <w:rPr>
          <w:b/>
        </w:rPr>
        <w:t>Costa Rica</w:t>
      </w:r>
      <w:r>
        <w:t xml:space="preserve"> and Argentina</w:t>
      </w:r>
      <w:r>
        <w:rPr>
          <w:b/>
        </w:rPr>
        <w:t xml:space="preserve"> </w:t>
      </w:r>
      <w:r>
        <w:t xml:space="preserve">have withdrawn their requirements on </w:t>
      </w:r>
      <w:proofErr w:type="spellStart"/>
      <w:r>
        <w:t>Candidatus</w:t>
      </w:r>
      <w:proofErr w:type="spellEnd"/>
      <w:r>
        <w:t xml:space="preserve"> </w:t>
      </w:r>
      <w:proofErr w:type="spellStart"/>
      <w:r>
        <w:t>Liberibacter</w:t>
      </w:r>
      <w:proofErr w:type="spellEnd"/>
      <w:r>
        <w:t xml:space="preserve"> Solanacearum, in 2020 and 2021. </w:t>
      </w:r>
    </w:p>
    <w:p w14:paraId="5477BA34" w14:textId="4A38F7E7" w:rsidR="00CA7964" w:rsidRDefault="002D6B05">
      <w:pPr>
        <w:pStyle w:val="P68B1DB1-Normal4"/>
        <w:jc w:val="both"/>
      </w:pPr>
      <w:r>
        <w:t xml:space="preserve">We therefore ask the </w:t>
      </w:r>
      <w:r w:rsidR="00997E04">
        <w:t>Peruvian</w:t>
      </w:r>
      <w:r>
        <w:t xml:space="preserve"> </w:t>
      </w:r>
      <w:r w:rsidR="00997E04">
        <w:t>H</w:t>
      </w:r>
      <w:r>
        <w:t xml:space="preserve">ealth </w:t>
      </w:r>
      <w:r w:rsidR="00997E04">
        <w:t>A</w:t>
      </w:r>
      <w:r>
        <w:t xml:space="preserve">uthorities to withdraw the PCR analysis requirements of </w:t>
      </w:r>
      <w:proofErr w:type="spellStart"/>
      <w:r>
        <w:t>CLso</w:t>
      </w:r>
      <w:proofErr w:type="spellEnd"/>
      <w:r>
        <w:t xml:space="preserve"> on carrot seeds so that French imports can once again be operational. </w:t>
      </w:r>
    </w:p>
    <w:p w14:paraId="102F32B0" w14:textId="77777777" w:rsidR="00CA7964" w:rsidRDefault="00CA7964">
      <w:pPr>
        <w:rPr>
          <w:rFonts w:ascii="Arial" w:eastAsia="Arial" w:hAnsi="Arial" w:cs="Arial"/>
        </w:rPr>
      </w:pPr>
      <w:bookmarkStart w:id="405" w:name="_heading=h.gjdgxs" w:colFirst="0" w:colLast="0"/>
      <w:bookmarkEnd w:id="405"/>
    </w:p>
    <w:p w14:paraId="1A9BEFD7" w14:textId="77777777" w:rsidR="00CA7964" w:rsidRDefault="00CA7964"/>
    <w:sectPr w:rsidR="00CA79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luwabukola" w:date="2021-09-06T19:43:00Z" w:initials="o">
    <w:p w14:paraId="044841FB" w14:textId="31213402" w:rsidR="00890067" w:rsidRDefault="00890067">
      <w:pPr>
        <w:pStyle w:val="CommentText"/>
      </w:pPr>
      <w:r>
        <w:rPr>
          <w:rStyle w:val="CommentReference"/>
        </w:rPr>
        <w:annotationRef/>
      </w:r>
      <w:r>
        <w:t>I would rather say</w:t>
      </w:r>
      <w:r w:rsidR="00656C8E">
        <w:t xml:space="preserve"> “</w:t>
      </w:r>
      <w:r w:rsidR="00380B9E">
        <w:t>in recent years, certain countries have taken measure</w:t>
      </w:r>
      <w:r w:rsidR="00C62F66">
        <w:t>s</w:t>
      </w:r>
      <w:r w:rsidR="00380B9E">
        <w:t xml:space="preserve"> against </w:t>
      </w:r>
      <w:proofErr w:type="spellStart"/>
      <w:r w:rsidR="00380B9E">
        <w:t>CLso</w:t>
      </w:r>
      <w:proofErr w:type="spellEnd"/>
      <w:r w:rsidR="00380B9E">
        <w:t xml:space="preserve"> which </w:t>
      </w:r>
      <w:r w:rsidR="00C62F66">
        <w:t>ha</w:t>
      </w:r>
      <w:r w:rsidR="006534F3">
        <w:t>ve</w:t>
      </w:r>
      <w:r w:rsidR="00C62F66">
        <w:t xml:space="preserve"> </w:t>
      </w:r>
      <w:r w:rsidR="00380B9E">
        <w:t>strongly impact</w:t>
      </w:r>
      <w:r w:rsidR="00C62F66">
        <w:t>ed</w:t>
      </w:r>
      <w:r w:rsidR="00380B9E">
        <w:t xml:space="preserve"> the import</w:t>
      </w:r>
      <w:r w:rsidR="00C62F66">
        <w:t>s</w:t>
      </w:r>
      <w:r w:rsidR="00380B9E">
        <w:t xml:space="preserve"> of carrot seeds from France </w:t>
      </w:r>
      <w:r w:rsidR="00656C8E">
        <w:t>“</w:t>
      </w:r>
    </w:p>
  </w:comment>
  <w:comment w:id="395" w:author="oluwabukola" w:date="2021-09-06T21:15:00Z" w:initials="o">
    <w:p w14:paraId="6AEA0CD0" w14:textId="6F046413" w:rsidR="00785494" w:rsidRDefault="00785494">
      <w:pPr>
        <w:pStyle w:val="CommentText"/>
      </w:pPr>
      <w:r>
        <w:rPr>
          <w:rStyle w:val="CommentReference"/>
        </w:rPr>
        <w:annotationRef/>
      </w:r>
      <w:r>
        <w:t>Comparative Study</w:t>
      </w:r>
    </w:p>
  </w:comment>
  <w:comment w:id="398" w:author="oluwabukola" w:date="2021-09-06T21:23:00Z" w:initials="o">
    <w:p w14:paraId="00D60168" w14:textId="1E1160A4" w:rsidR="00785494" w:rsidRDefault="00785494">
      <w:pPr>
        <w:pStyle w:val="CommentText"/>
      </w:pPr>
      <w:r>
        <w:rPr>
          <w:rStyle w:val="CommentReference"/>
        </w:rPr>
        <w:annotationRef/>
      </w:r>
      <w:r>
        <w:t>The tests from the Fujikawa, T. et al. (2020) stud</w:t>
      </w:r>
      <w:r w:rsidR="005277AD">
        <w:t xml:space="preserve">y </w:t>
      </w:r>
      <w:r>
        <w:t xml:space="preserve">used </w:t>
      </w:r>
    </w:p>
  </w:comment>
  <w:comment w:id="399" w:author="oluwabukola" w:date="2021-09-06T21:29:00Z" w:initials="o">
    <w:p w14:paraId="4B6C7923" w14:textId="2903F361" w:rsidR="005277AD" w:rsidRDefault="005277AD">
      <w:pPr>
        <w:pStyle w:val="CommentText"/>
      </w:pPr>
      <w:r>
        <w:rPr>
          <w:rStyle w:val="CommentReference"/>
        </w:rPr>
        <w:annotationRef/>
      </w:r>
      <w:r>
        <w:t xml:space="preserve">out of 432 plants, only 9 plants were detected positive for </w:t>
      </w:r>
      <w:proofErr w:type="spellStart"/>
      <w:r>
        <w:t>CLso</w:t>
      </w:r>
      <w:proofErr w:type="spellEnd"/>
      <w:r>
        <w:t xml:space="preserve"> (i.e., 2% of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4841FB" w15:done="0"/>
  <w15:commentEx w15:paraId="6AEA0CD0" w15:done="0"/>
  <w15:commentEx w15:paraId="00D60168" w15:done="0"/>
  <w15:commentEx w15:paraId="4B6C79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0EDC6" w16cex:dateUtc="2021-09-06T17:43:00Z"/>
  <w16cex:commentExtensible w16cex:durableId="24E1036F" w16cex:dateUtc="2021-09-06T19:15:00Z"/>
  <w16cex:commentExtensible w16cex:durableId="24E1056F" w16cex:dateUtc="2021-09-06T19:23:00Z"/>
  <w16cex:commentExtensible w16cex:durableId="24E106BF" w16cex:dateUtc="2021-09-06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4841FB" w16cid:durableId="24E0EDC6"/>
  <w16cid:commentId w16cid:paraId="6AEA0CD0" w16cid:durableId="24E1036F"/>
  <w16cid:commentId w16cid:paraId="00D60168" w16cid:durableId="24E1056F"/>
  <w16cid:commentId w16cid:paraId="4B6C7923" w16cid:durableId="24E106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D5EA5"/>
    <w:multiLevelType w:val="multilevel"/>
    <w:tmpl w:val="54EC39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F9F454B"/>
    <w:multiLevelType w:val="multilevel"/>
    <w:tmpl w:val="31387C10"/>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DA6D50"/>
    <w:multiLevelType w:val="multilevel"/>
    <w:tmpl w:val="EBA246BA"/>
    <w:lvl w:ilvl="0">
      <w:start w:val="1"/>
      <w:numFmt w:val="lowerLetter"/>
      <w:lvlText w:val="%1."/>
      <w:lvlJc w:val="left"/>
      <w:pPr>
        <w:ind w:left="360" w:hanging="360"/>
      </w:pPr>
    </w:lvl>
    <w:lvl w:ilvl="1">
      <w:start w:val="1"/>
      <w:numFmt w:val="lowerRoman"/>
      <w:lvlText w:val="%2."/>
      <w:lvlJc w:val="right"/>
      <w:pPr>
        <w:ind w:left="1080" w:hanging="360"/>
      </w:pPr>
    </w:lvl>
    <w:lvl w:ilvl="2">
      <w:start w:val="1"/>
      <w:numFmt w:val="bullet"/>
      <w:lvlText w:val="●"/>
      <w:lvlJc w:val="left"/>
      <w:pPr>
        <w:ind w:left="1740" w:hanging="18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uwabukola">
    <w15:presenceInfo w15:providerId="AD" w15:userId="S::oluwabukola@jvweb.com::e8117e41-22be-4c84-8754-08de24ce643f"/>
  </w15:person>
  <w15:person w15:author="stephan dasse">
    <w15:presenceInfo w15:providerId="AD" w15:userId="S::stephan.dasse@lindsey.edu::69935809-8c62-460c-950d-9ff8bd4c4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70"/>
    <w:rsid w:val="00006195"/>
    <w:rsid w:val="00230649"/>
    <w:rsid w:val="002667D1"/>
    <w:rsid w:val="002D6B05"/>
    <w:rsid w:val="00380B9E"/>
    <w:rsid w:val="004A68F2"/>
    <w:rsid w:val="005277AD"/>
    <w:rsid w:val="005432DF"/>
    <w:rsid w:val="005C09D6"/>
    <w:rsid w:val="006534F3"/>
    <w:rsid w:val="00656C8E"/>
    <w:rsid w:val="00753035"/>
    <w:rsid w:val="00785494"/>
    <w:rsid w:val="007E4756"/>
    <w:rsid w:val="00863377"/>
    <w:rsid w:val="00890067"/>
    <w:rsid w:val="00946CAA"/>
    <w:rsid w:val="0097789B"/>
    <w:rsid w:val="00990C73"/>
    <w:rsid w:val="00997E04"/>
    <w:rsid w:val="00A0377A"/>
    <w:rsid w:val="00BE700F"/>
    <w:rsid w:val="00C332E2"/>
    <w:rsid w:val="00C62F66"/>
    <w:rsid w:val="00CA7964"/>
    <w:rsid w:val="00D46970"/>
    <w:rsid w:val="00DF6702"/>
    <w:rsid w:val="00F64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0C6745"/>
  <w14:defaultImageDpi w14:val="32767"/>
  <w15:chartTrackingRefBased/>
  <w15:docId w15:val="{1C05E2E8-6C87-5148-BBB7-EAF4BD9B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6970"/>
    <w:pPr>
      <w:spacing w:after="160" w:line="259" w:lineRule="auto"/>
    </w:pPr>
    <w:rPr>
      <w:rFonts w:ascii="Calibri" w:eastAsia="Calibri" w:hAnsi="Calibri" w:cs="Calibri"/>
      <w:sz w:val="22"/>
    </w:rPr>
  </w:style>
  <w:style w:type="paragraph" w:styleId="Heading1">
    <w:name w:val="heading 1"/>
    <w:basedOn w:val="Normal"/>
    <w:next w:val="Normal"/>
    <w:link w:val="Heading1Char"/>
    <w:uiPriority w:val="9"/>
    <w:qFormat/>
    <w:rsid w:val="00D46970"/>
    <w:pPr>
      <w:keepNext/>
      <w:keepLines/>
      <w:spacing w:before="240" w:after="0"/>
      <w:jc w:val="both"/>
      <w:outlineLvl w:val="0"/>
    </w:pPr>
    <w:rPr>
      <w:rFonts w:ascii="Arial" w:eastAsiaTheme="majorEastAsia" w:hAnsi="Arial" w:cstheme="majorBidi"/>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970"/>
    <w:rPr>
      <w:rFonts w:ascii="Arial" w:eastAsiaTheme="majorEastAsia" w:hAnsi="Arial" w:cstheme="majorBidi"/>
      <w:b/>
      <w:sz w:val="32"/>
    </w:rPr>
  </w:style>
  <w:style w:type="paragraph" w:customStyle="1" w:styleId="P68B1DB1-Normal1">
    <w:name w:val="P68B1DB1-Normal1"/>
    <w:basedOn w:val="Normal"/>
    <w:rPr>
      <w:rFonts w:ascii="Arial" w:eastAsia="Arial" w:hAnsi="Arial" w:cs="Arial"/>
      <w:b/>
      <w:sz w:val="36"/>
    </w:rPr>
  </w:style>
  <w:style w:type="paragraph" w:customStyle="1" w:styleId="P68B1DB1-Normal2">
    <w:name w:val="P68B1DB1-Normal2"/>
    <w:basedOn w:val="Normal"/>
    <w:rPr>
      <w:rFonts w:ascii="Arial" w:eastAsia="Arial" w:hAnsi="Arial" w:cs="Arial"/>
      <w:color w:val="000000"/>
    </w:rPr>
  </w:style>
  <w:style w:type="paragraph" w:customStyle="1" w:styleId="P68B1DB1-Normal3">
    <w:name w:val="P68B1DB1-Normal3"/>
    <w:basedOn w:val="Normal"/>
    <w:rPr>
      <w:color w:val="000000"/>
    </w:rPr>
  </w:style>
  <w:style w:type="paragraph" w:customStyle="1" w:styleId="P68B1DB1-Normal4">
    <w:name w:val="P68B1DB1-Normal4"/>
    <w:basedOn w:val="Normal"/>
    <w:rPr>
      <w:rFonts w:ascii="Arial" w:eastAsia="Arial" w:hAnsi="Arial" w:cs="Arial"/>
    </w:rPr>
  </w:style>
  <w:style w:type="paragraph" w:styleId="Revision">
    <w:name w:val="Revision"/>
    <w:hidden/>
    <w:uiPriority w:val="99"/>
    <w:semiHidden/>
    <w:rsid w:val="00230649"/>
    <w:rPr>
      <w:rFonts w:ascii="Calibri" w:eastAsia="Calibri" w:hAnsi="Calibri" w:cs="Calibri"/>
      <w:sz w:val="22"/>
    </w:rPr>
  </w:style>
  <w:style w:type="character" w:styleId="CommentReference">
    <w:name w:val="annotation reference"/>
    <w:basedOn w:val="DefaultParagraphFont"/>
    <w:uiPriority w:val="99"/>
    <w:semiHidden/>
    <w:unhideWhenUsed/>
    <w:rsid w:val="00890067"/>
    <w:rPr>
      <w:sz w:val="16"/>
      <w:szCs w:val="16"/>
    </w:rPr>
  </w:style>
  <w:style w:type="paragraph" w:styleId="CommentText">
    <w:name w:val="annotation text"/>
    <w:basedOn w:val="Normal"/>
    <w:link w:val="CommentTextChar"/>
    <w:uiPriority w:val="99"/>
    <w:semiHidden/>
    <w:unhideWhenUsed/>
    <w:rsid w:val="00890067"/>
    <w:pPr>
      <w:spacing w:line="240" w:lineRule="auto"/>
    </w:pPr>
    <w:rPr>
      <w:sz w:val="20"/>
    </w:rPr>
  </w:style>
  <w:style w:type="character" w:customStyle="1" w:styleId="CommentTextChar">
    <w:name w:val="Comment Text Char"/>
    <w:basedOn w:val="DefaultParagraphFont"/>
    <w:link w:val="CommentText"/>
    <w:uiPriority w:val="99"/>
    <w:semiHidden/>
    <w:rsid w:val="00890067"/>
    <w:rPr>
      <w:rFonts w:ascii="Calibri" w:eastAsia="Calibri" w:hAnsi="Calibri" w:cs="Calibri"/>
      <w:sz w:val="20"/>
    </w:rPr>
  </w:style>
  <w:style w:type="paragraph" w:styleId="CommentSubject">
    <w:name w:val="annotation subject"/>
    <w:basedOn w:val="CommentText"/>
    <w:next w:val="CommentText"/>
    <w:link w:val="CommentSubjectChar"/>
    <w:uiPriority w:val="99"/>
    <w:semiHidden/>
    <w:unhideWhenUsed/>
    <w:rsid w:val="00890067"/>
    <w:rPr>
      <w:b/>
      <w:bCs/>
    </w:rPr>
  </w:style>
  <w:style w:type="character" w:customStyle="1" w:styleId="CommentSubjectChar">
    <w:name w:val="Comment Subject Char"/>
    <w:basedOn w:val="CommentTextChar"/>
    <w:link w:val="CommentSubject"/>
    <w:uiPriority w:val="99"/>
    <w:semiHidden/>
    <w:rsid w:val="00890067"/>
    <w:rPr>
      <w:rFonts w:ascii="Calibri" w:eastAsia="Calibri" w:hAnsi="Calibri" w:cs="Calibri"/>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3960</Words>
  <Characters>22576</Characters>
  <Application>Microsoft Office Word</Application>
  <DocSecurity>0</DocSecurity>
  <Lines>188</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dasse</dc:creator>
  <cp:keywords/>
  <dc:description/>
  <cp:lastModifiedBy>stephan dasse</cp:lastModifiedBy>
  <cp:revision>6</cp:revision>
  <dcterms:created xsi:type="dcterms:W3CDTF">2021-09-04T05:44:00Z</dcterms:created>
  <dcterms:modified xsi:type="dcterms:W3CDTF">2021-09-07T00:23:00Z</dcterms:modified>
</cp:coreProperties>
</file>